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2D5" w:rsidRDefault="00240EC7" w:rsidP="00240EC7">
      <w:pPr>
        <w:pStyle w:val="Heading1"/>
        <w:rPr>
          <w:lang w:val="en-US"/>
        </w:rPr>
      </w:pPr>
      <w:r>
        <w:rPr>
          <w:lang w:val="en-US"/>
        </w:rPr>
        <w:t>Team Member</w:t>
      </w:r>
      <w:r w:rsidR="00BB7B57">
        <w:rPr>
          <w:lang w:val="en-US"/>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985"/>
      </w:tblGrid>
      <w:tr w:rsidR="00F512D5" w:rsidRPr="00BE26F1" w:rsidTr="00306E0C">
        <w:tc>
          <w:tcPr>
            <w:tcW w:w="2943" w:type="dxa"/>
            <w:shd w:val="clear" w:color="auto" w:fill="D9D9D9"/>
          </w:tcPr>
          <w:p w:rsidR="00F512D5" w:rsidRPr="00BE26F1" w:rsidRDefault="00F512D5" w:rsidP="00F254E2">
            <w:pPr>
              <w:spacing w:after="0" w:line="240" w:lineRule="auto"/>
              <w:rPr>
                <w:lang w:val="en-US"/>
              </w:rPr>
            </w:pPr>
            <w:r w:rsidRPr="00BE26F1">
              <w:rPr>
                <w:lang w:val="en-US"/>
              </w:rPr>
              <w:t xml:space="preserve">    </w:t>
            </w:r>
            <w:r>
              <w:rPr>
                <w:lang w:val="en-US"/>
              </w:rPr>
              <w:t>Name</w:t>
            </w:r>
          </w:p>
        </w:tc>
        <w:tc>
          <w:tcPr>
            <w:tcW w:w="1985" w:type="dxa"/>
            <w:shd w:val="clear" w:color="auto" w:fill="D9D9D9"/>
          </w:tcPr>
          <w:p w:rsidR="00F512D5" w:rsidRPr="00E273A2" w:rsidRDefault="00F512D5" w:rsidP="00240EC7">
            <w:pPr>
              <w:spacing w:after="0" w:line="240" w:lineRule="auto"/>
              <w:rPr>
                <w:lang w:val="en-US"/>
              </w:rPr>
            </w:pPr>
            <w:r>
              <w:rPr>
                <w:lang w:val="en-US"/>
              </w:rPr>
              <w:t>Student ID</w:t>
            </w:r>
          </w:p>
        </w:tc>
      </w:tr>
      <w:tr w:rsidR="00F512D5" w:rsidRPr="00BE26F1" w:rsidTr="00E245DC">
        <w:tc>
          <w:tcPr>
            <w:tcW w:w="2943" w:type="dxa"/>
            <w:shd w:val="clear" w:color="auto" w:fill="auto"/>
          </w:tcPr>
          <w:p w:rsidR="00F512D5" w:rsidRPr="00E273A2" w:rsidRDefault="00240EC7" w:rsidP="00F254E2">
            <w:pPr>
              <w:spacing w:after="0" w:line="240" w:lineRule="auto"/>
              <w:rPr>
                <w:lang w:val="en-US"/>
              </w:rPr>
            </w:pPr>
            <w:proofErr w:type="spellStart"/>
            <w:r w:rsidRPr="00240EC7">
              <w:rPr>
                <w:lang w:val="en-US"/>
              </w:rPr>
              <w:t>Yuheng</w:t>
            </w:r>
            <w:proofErr w:type="spellEnd"/>
            <w:r w:rsidRPr="00240EC7">
              <w:rPr>
                <w:lang w:val="en-US"/>
              </w:rPr>
              <w:t xml:space="preserve"> (Hugh) Song</w:t>
            </w:r>
          </w:p>
        </w:tc>
        <w:tc>
          <w:tcPr>
            <w:tcW w:w="1985" w:type="dxa"/>
            <w:shd w:val="clear" w:color="auto" w:fill="auto"/>
          </w:tcPr>
          <w:p w:rsidR="00F512D5" w:rsidRPr="00240EC7" w:rsidRDefault="00240EC7" w:rsidP="00F254E2">
            <w:pPr>
              <w:spacing w:after="0" w:line="240" w:lineRule="auto"/>
              <w:rPr>
                <w:lang w:val="en-US"/>
              </w:rPr>
            </w:pPr>
            <w:r w:rsidRPr="00240EC7">
              <w:rPr>
                <w:lang w:val="en-US"/>
              </w:rPr>
              <w:t>A00971421</w:t>
            </w:r>
          </w:p>
        </w:tc>
      </w:tr>
      <w:tr w:rsidR="00F512D5" w:rsidRPr="00306E0C" w:rsidTr="00E245DC">
        <w:tc>
          <w:tcPr>
            <w:tcW w:w="2943" w:type="dxa"/>
            <w:shd w:val="clear" w:color="auto" w:fill="auto"/>
          </w:tcPr>
          <w:p w:rsidR="00F512D5" w:rsidRPr="00E273A2" w:rsidRDefault="00240EC7" w:rsidP="00F254E2">
            <w:pPr>
              <w:spacing w:after="0" w:line="240" w:lineRule="auto"/>
              <w:rPr>
                <w:lang w:val="en-US"/>
              </w:rPr>
            </w:pPr>
            <w:r w:rsidRPr="00240EC7">
              <w:rPr>
                <w:lang w:val="en-US"/>
              </w:rPr>
              <w:t>Liang (Victor) Zhao</w:t>
            </w:r>
          </w:p>
        </w:tc>
        <w:tc>
          <w:tcPr>
            <w:tcW w:w="1985" w:type="dxa"/>
            <w:shd w:val="clear" w:color="auto" w:fill="auto"/>
          </w:tcPr>
          <w:p w:rsidR="00F512D5" w:rsidRPr="00BE26F1" w:rsidRDefault="00240EC7" w:rsidP="00F254E2">
            <w:pPr>
              <w:spacing w:after="0" w:line="240" w:lineRule="auto"/>
              <w:rPr>
                <w:lang w:val="en-US"/>
              </w:rPr>
            </w:pPr>
            <w:r w:rsidRPr="00240EC7">
              <w:rPr>
                <w:lang w:val="en-US"/>
              </w:rPr>
              <w:t>A00936830</w:t>
            </w:r>
          </w:p>
        </w:tc>
      </w:tr>
      <w:tr w:rsidR="00F512D5" w:rsidRPr="00BE26F1" w:rsidTr="00E245DC">
        <w:tc>
          <w:tcPr>
            <w:tcW w:w="2943" w:type="dxa"/>
            <w:shd w:val="clear" w:color="auto" w:fill="auto"/>
          </w:tcPr>
          <w:p w:rsidR="00F512D5" w:rsidRPr="00E273A2" w:rsidRDefault="00240EC7" w:rsidP="00F254E2">
            <w:pPr>
              <w:spacing w:after="0" w:line="240" w:lineRule="auto"/>
              <w:rPr>
                <w:lang w:val="en-US"/>
              </w:rPr>
            </w:pPr>
            <w:proofErr w:type="spellStart"/>
            <w:r w:rsidRPr="00240EC7">
              <w:rPr>
                <w:lang w:val="en-US"/>
              </w:rPr>
              <w:t>Mingkai</w:t>
            </w:r>
            <w:proofErr w:type="spellEnd"/>
            <w:r w:rsidRPr="00240EC7">
              <w:rPr>
                <w:lang w:val="en-US"/>
              </w:rPr>
              <w:t xml:space="preserve"> (Benjamin) </w:t>
            </w:r>
            <w:proofErr w:type="spellStart"/>
            <w:r w:rsidRPr="00240EC7">
              <w:rPr>
                <w:lang w:val="en-US"/>
              </w:rPr>
              <w:t>Hao</w:t>
            </w:r>
            <w:proofErr w:type="spellEnd"/>
          </w:p>
        </w:tc>
        <w:tc>
          <w:tcPr>
            <w:tcW w:w="1985" w:type="dxa"/>
            <w:shd w:val="clear" w:color="auto" w:fill="auto"/>
          </w:tcPr>
          <w:p w:rsidR="00F512D5" w:rsidRPr="00240EC7" w:rsidRDefault="00240EC7" w:rsidP="00F254E2">
            <w:pPr>
              <w:spacing w:after="0" w:line="240" w:lineRule="auto"/>
              <w:rPr>
                <w:lang w:val="en-US"/>
              </w:rPr>
            </w:pPr>
            <w:r w:rsidRPr="00240EC7">
              <w:rPr>
                <w:lang w:val="en-US"/>
              </w:rPr>
              <w:t>A00955382</w:t>
            </w:r>
          </w:p>
        </w:tc>
      </w:tr>
      <w:tr w:rsidR="00240EC7" w:rsidRPr="00BE26F1" w:rsidTr="00E245DC">
        <w:tc>
          <w:tcPr>
            <w:tcW w:w="2943" w:type="dxa"/>
            <w:shd w:val="clear" w:color="auto" w:fill="auto"/>
          </w:tcPr>
          <w:p w:rsidR="00240EC7" w:rsidRPr="00240EC7" w:rsidRDefault="00240EC7" w:rsidP="00F254E2">
            <w:pPr>
              <w:spacing w:after="0" w:line="240" w:lineRule="auto"/>
              <w:rPr>
                <w:lang w:val="en-US"/>
              </w:rPr>
            </w:pPr>
            <w:r w:rsidRPr="00240EC7">
              <w:rPr>
                <w:rFonts w:cs="Calibri"/>
                <w:sz w:val="24"/>
                <w:szCs w:val="24"/>
              </w:rPr>
              <w:t>Hai Hua (Ryan) Tan</w:t>
            </w:r>
          </w:p>
        </w:tc>
        <w:tc>
          <w:tcPr>
            <w:tcW w:w="1985" w:type="dxa"/>
            <w:shd w:val="clear" w:color="auto" w:fill="auto"/>
          </w:tcPr>
          <w:p w:rsidR="00240EC7" w:rsidRPr="00240EC7" w:rsidRDefault="00240EC7" w:rsidP="00F254E2">
            <w:pPr>
              <w:spacing w:after="0" w:line="240" w:lineRule="auto"/>
              <w:rPr>
                <w:lang w:val="en-US"/>
              </w:rPr>
            </w:pPr>
            <w:r w:rsidRPr="00240EC7">
              <w:rPr>
                <w:lang w:val="en-US"/>
              </w:rPr>
              <w:t>A00950721</w:t>
            </w:r>
          </w:p>
        </w:tc>
      </w:tr>
      <w:tr w:rsidR="00240EC7" w:rsidRPr="00BE26F1" w:rsidTr="00E245DC">
        <w:tc>
          <w:tcPr>
            <w:tcW w:w="2943" w:type="dxa"/>
            <w:shd w:val="clear" w:color="auto" w:fill="auto"/>
          </w:tcPr>
          <w:p w:rsidR="00240EC7" w:rsidRPr="00240EC7" w:rsidRDefault="00240EC7" w:rsidP="00F254E2">
            <w:pPr>
              <w:spacing w:after="0" w:line="240" w:lineRule="auto"/>
              <w:rPr>
                <w:rFonts w:cs="Calibri"/>
                <w:sz w:val="24"/>
                <w:szCs w:val="24"/>
              </w:rPr>
            </w:pPr>
            <w:r w:rsidRPr="00240EC7">
              <w:rPr>
                <w:rFonts w:cs="Calibri"/>
                <w:sz w:val="24"/>
                <w:szCs w:val="24"/>
              </w:rPr>
              <w:t>Tse-kuang (Ebon) Chung</w:t>
            </w:r>
          </w:p>
        </w:tc>
        <w:tc>
          <w:tcPr>
            <w:tcW w:w="1985" w:type="dxa"/>
            <w:shd w:val="clear" w:color="auto" w:fill="auto"/>
          </w:tcPr>
          <w:p w:rsidR="00240EC7" w:rsidRPr="00240EC7" w:rsidRDefault="00240EC7" w:rsidP="00F254E2">
            <w:pPr>
              <w:spacing w:after="0" w:line="240" w:lineRule="auto"/>
              <w:rPr>
                <w:lang w:val="en-US"/>
              </w:rPr>
            </w:pPr>
            <w:r w:rsidRPr="00240EC7">
              <w:rPr>
                <w:lang w:val="en-US"/>
              </w:rPr>
              <w:t>A00971903</w:t>
            </w:r>
          </w:p>
        </w:tc>
      </w:tr>
    </w:tbl>
    <w:p w:rsidR="00F512D5" w:rsidRDefault="00F512D5" w:rsidP="00F74DC0">
      <w:pPr>
        <w:rPr>
          <w:b/>
          <w:color w:val="000000"/>
          <w:sz w:val="24"/>
          <w:lang w:val="en-US"/>
        </w:rPr>
      </w:pPr>
    </w:p>
    <w:p w:rsidR="00CD05DF" w:rsidRDefault="00F74DC0" w:rsidP="00F74DC0">
      <w:pPr>
        <w:rPr>
          <w:lang w:val="en-US"/>
        </w:rPr>
      </w:pPr>
      <w:r w:rsidRPr="00240EC7">
        <w:rPr>
          <w:rStyle w:val="Heading1Char"/>
        </w:rPr>
        <w:t xml:space="preserve">Background </w:t>
      </w:r>
      <w:r w:rsidR="006805D7" w:rsidRPr="007B2459">
        <w:rPr>
          <w:lang w:val="en-US"/>
        </w:rPr>
        <w:br/>
      </w:r>
      <w:r w:rsidR="0020468D">
        <w:rPr>
          <w:lang w:val="en-US"/>
        </w:rPr>
        <w:t>Many</w:t>
      </w:r>
      <w:r w:rsidR="00FB1DAA">
        <w:rPr>
          <w:lang w:val="en-US"/>
        </w:rPr>
        <w:t xml:space="preserve"> students</w:t>
      </w:r>
      <w:r w:rsidR="006761A3">
        <w:rPr>
          <w:lang w:val="en-US"/>
        </w:rPr>
        <w:t xml:space="preserve"> </w:t>
      </w:r>
      <w:r w:rsidR="00884568">
        <w:rPr>
          <w:lang w:val="en-US"/>
        </w:rPr>
        <w:t xml:space="preserve">are </w:t>
      </w:r>
      <w:r w:rsidR="00F86576">
        <w:rPr>
          <w:lang w:val="en-US"/>
        </w:rPr>
        <w:t xml:space="preserve">often </w:t>
      </w:r>
      <w:r w:rsidR="00884568">
        <w:rPr>
          <w:lang w:val="en-US"/>
        </w:rPr>
        <w:t xml:space="preserve">struggling </w:t>
      </w:r>
      <w:r w:rsidR="00953DE6">
        <w:rPr>
          <w:lang w:val="en-US"/>
        </w:rPr>
        <w:t>when</w:t>
      </w:r>
      <w:r w:rsidR="0096580D">
        <w:rPr>
          <w:lang w:val="en-US"/>
        </w:rPr>
        <w:t xml:space="preserve"> </w:t>
      </w:r>
      <w:r w:rsidR="0020468D">
        <w:rPr>
          <w:lang w:val="en-US"/>
        </w:rPr>
        <w:t xml:space="preserve">they need to </w:t>
      </w:r>
      <w:r w:rsidR="0096580D">
        <w:rPr>
          <w:lang w:val="en-US"/>
        </w:rPr>
        <w:t>mak</w:t>
      </w:r>
      <w:r w:rsidR="0020468D">
        <w:rPr>
          <w:lang w:val="en-US"/>
        </w:rPr>
        <w:t>e</w:t>
      </w:r>
      <w:r w:rsidR="0096580D">
        <w:rPr>
          <w:lang w:val="en-US"/>
        </w:rPr>
        <w:t xml:space="preserve"> a decision among</w:t>
      </w:r>
      <w:r w:rsidR="006761A3">
        <w:rPr>
          <w:lang w:val="en-US"/>
        </w:rPr>
        <w:t xml:space="preserve"> tons of information from various sources which may or may not be true. </w:t>
      </w:r>
      <w:r w:rsidR="00240EC7">
        <w:rPr>
          <w:lang w:val="en-US"/>
        </w:rPr>
        <w:t>O</w:t>
      </w:r>
      <w:r w:rsidR="005939F9">
        <w:rPr>
          <w:lang w:val="en-US"/>
        </w:rPr>
        <w:t>ur web</w:t>
      </w:r>
      <w:r w:rsidR="006761A3" w:rsidRPr="006761A3">
        <w:rPr>
          <w:lang w:val="en-US"/>
        </w:rPr>
        <w:t xml:space="preserve">site </w:t>
      </w:r>
      <w:r w:rsidR="006D3A09">
        <w:rPr>
          <w:lang w:val="en-US"/>
        </w:rPr>
        <w:t xml:space="preserve">is </w:t>
      </w:r>
      <w:r w:rsidR="00240EC7">
        <w:rPr>
          <w:lang w:val="en-US"/>
        </w:rPr>
        <w:t>dedicate</w:t>
      </w:r>
      <w:r w:rsidR="006D3A09">
        <w:rPr>
          <w:lang w:val="en-US"/>
        </w:rPr>
        <w:t>d</w:t>
      </w:r>
      <w:r w:rsidR="00240EC7">
        <w:rPr>
          <w:lang w:val="en-US"/>
        </w:rPr>
        <w:t xml:space="preserve"> to </w:t>
      </w:r>
      <w:r w:rsidR="006761A3" w:rsidRPr="006761A3">
        <w:rPr>
          <w:lang w:val="en-US"/>
        </w:rPr>
        <w:t xml:space="preserve">provide </w:t>
      </w:r>
      <w:r w:rsidR="00240EC7">
        <w:rPr>
          <w:lang w:val="en-US"/>
        </w:rPr>
        <w:t xml:space="preserve">accessibility of </w:t>
      </w:r>
      <w:r w:rsidR="006761A3" w:rsidRPr="006761A3">
        <w:rPr>
          <w:lang w:val="en-US"/>
        </w:rPr>
        <w:t>useful, accurate information for international students.</w:t>
      </w:r>
    </w:p>
    <w:p w:rsidR="00CD05DF" w:rsidRDefault="00CD05DF" w:rsidP="00F74DC0">
      <w:pPr>
        <w:rPr>
          <w:lang w:val="en-US"/>
        </w:rPr>
      </w:pPr>
      <w:r w:rsidRPr="00240EC7">
        <w:rPr>
          <w:rStyle w:val="Heading1Char"/>
          <w:lang w:val="en-US"/>
        </w:rPr>
        <w:t>Purpose and Goals</w:t>
      </w:r>
      <w:r w:rsidR="006805D7" w:rsidRPr="006805D7">
        <w:rPr>
          <w:lang w:val="en-US"/>
        </w:rPr>
        <w:br/>
      </w:r>
      <w:r w:rsidR="001358AE">
        <w:rPr>
          <w:lang w:val="en-US"/>
        </w:rPr>
        <w:t>The</w:t>
      </w:r>
      <w:r w:rsidRPr="00CD05DF">
        <w:rPr>
          <w:lang w:val="en-US"/>
        </w:rPr>
        <w:t xml:space="preserve"> purpose </w:t>
      </w:r>
      <w:r w:rsidR="001358AE">
        <w:rPr>
          <w:lang w:val="en-US"/>
        </w:rPr>
        <w:t xml:space="preserve">of our website </w:t>
      </w:r>
      <w:r w:rsidRPr="00CD05DF">
        <w:rPr>
          <w:lang w:val="en-US"/>
        </w:rPr>
        <w:t xml:space="preserve">is to help international students to be familiar with Vancouver, BC. With the information on the website, students can </w:t>
      </w:r>
      <w:r w:rsidR="001358AE">
        <w:rPr>
          <w:lang w:val="en-US"/>
        </w:rPr>
        <w:t>obtain</w:t>
      </w:r>
      <w:r w:rsidRPr="00CD05DF">
        <w:rPr>
          <w:lang w:val="en-US"/>
        </w:rPr>
        <w:t xml:space="preserve"> the useful </w:t>
      </w:r>
      <w:r w:rsidR="00E529C1">
        <w:rPr>
          <w:lang w:val="en-US"/>
        </w:rPr>
        <w:t>knowledge and skills</w:t>
      </w:r>
      <w:r w:rsidRPr="00CD05DF">
        <w:rPr>
          <w:lang w:val="en-US"/>
        </w:rPr>
        <w:t xml:space="preserve"> about living in Vancouver </w:t>
      </w:r>
      <w:r w:rsidR="001358AE">
        <w:rPr>
          <w:lang w:val="en-US"/>
        </w:rPr>
        <w:t>which can help them</w:t>
      </w:r>
      <w:r w:rsidRPr="00CD05DF">
        <w:rPr>
          <w:lang w:val="en-US"/>
        </w:rPr>
        <w:t xml:space="preserve"> adapt </w:t>
      </w:r>
      <w:r w:rsidR="001358AE">
        <w:rPr>
          <w:lang w:val="en-US"/>
        </w:rPr>
        <w:t xml:space="preserve">the </w:t>
      </w:r>
      <w:r w:rsidRPr="00CD05DF">
        <w:rPr>
          <w:lang w:val="en-US"/>
        </w:rPr>
        <w:t>new environment quickly</w:t>
      </w:r>
      <w:r w:rsidR="001358AE">
        <w:rPr>
          <w:lang w:val="en-US"/>
        </w:rPr>
        <w:t xml:space="preserve"> and make their living and study easier</w:t>
      </w:r>
      <w:r w:rsidRPr="00CD05DF">
        <w:rPr>
          <w:lang w:val="en-US"/>
        </w:rPr>
        <w:t>.</w:t>
      </w:r>
    </w:p>
    <w:p w:rsidR="00CD05DF" w:rsidRPr="00CD05DF" w:rsidRDefault="00CD05DF" w:rsidP="00240EC7">
      <w:pPr>
        <w:pStyle w:val="Heading1"/>
        <w:rPr>
          <w:lang w:val="en-US"/>
        </w:rPr>
      </w:pPr>
      <w:r w:rsidRPr="00CD05DF">
        <w:rPr>
          <w:lang w:val="en-US"/>
        </w:rPr>
        <w:t>Target Audience</w:t>
      </w:r>
    </w:p>
    <w:p w:rsidR="00CD05DF" w:rsidRPr="00CD05DF" w:rsidRDefault="00CD05DF" w:rsidP="00CD05DF">
      <w:pPr>
        <w:pStyle w:val="ListParagraph"/>
        <w:numPr>
          <w:ilvl w:val="0"/>
          <w:numId w:val="5"/>
        </w:numPr>
        <w:rPr>
          <w:lang w:val="en-US"/>
        </w:rPr>
      </w:pPr>
      <w:r w:rsidRPr="00CD05DF">
        <w:rPr>
          <w:lang w:val="en-US"/>
        </w:rPr>
        <w:t>International students</w:t>
      </w:r>
    </w:p>
    <w:p w:rsidR="00CD05DF" w:rsidRPr="00CD05DF" w:rsidRDefault="00CD05DF" w:rsidP="00CD05DF">
      <w:pPr>
        <w:pStyle w:val="ListParagraph"/>
        <w:numPr>
          <w:ilvl w:val="0"/>
          <w:numId w:val="5"/>
        </w:numPr>
        <w:rPr>
          <w:lang w:val="en-US"/>
        </w:rPr>
      </w:pPr>
      <w:r w:rsidRPr="00CD05DF">
        <w:rPr>
          <w:lang w:val="en-US"/>
        </w:rPr>
        <w:t>Visitors and traveler</w:t>
      </w:r>
      <w:r w:rsidR="00204A72">
        <w:rPr>
          <w:lang w:val="en-US"/>
        </w:rPr>
        <w:t>s</w:t>
      </w:r>
    </w:p>
    <w:p w:rsidR="00CD05DF" w:rsidRPr="00CD05DF" w:rsidRDefault="00CD05DF" w:rsidP="00CD05DF">
      <w:pPr>
        <w:pStyle w:val="ListParagraph"/>
        <w:numPr>
          <w:ilvl w:val="0"/>
          <w:numId w:val="5"/>
        </w:numPr>
        <w:rPr>
          <w:lang w:val="en-US"/>
        </w:rPr>
      </w:pPr>
      <w:r w:rsidRPr="00CD05DF">
        <w:rPr>
          <w:lang w:val="en-US"/>
        </w:rPr>
        <w:t>People who are planning to come to Vancouver</w:t>
      </w:r>
    </w:p>
    <w:p w:rsidR="00CD05DF" w:rsidRPr="00CD05DF" w:rsidRDefault="00CD05DF" w:rsidP="00CD05DF">
      <w:pPr>
        <w:pStyle w:val="ListParagraph"/>
        <w:numPr>
          <w:ilvl w:val="0"/>
          <w:numId w:val="5"/>
        </w:numPr>
        <w:rPr>
          <w:lang w:val="en-US"/>
        </w:rPr>
      </w:pPr>
      <w:r w:rsidRPr="00CD05DF">
        <w:rPr>
          <w:lang w:val="en-US"/>
        </w:rPr>
        <w:t>Institutions and agencies</w:t>
      </w:r>
    </w:p>
    <w:p w:rsidR="004C05BF" w:rsidRPr="004C05BF" w:rsidRDefault="00F74DC0" w:rsidP="00BB7B57">
      <w:pPr>
        <w:pStyle w:val="Heading1"/>
        <w:rPr>
          <w:lang w:val="en-US"/>
        </w:rPr>
      </w:pPr>
      <w:r>
        <w:rPr>
          <w:lang w:val="en-US"/>
        </w:rPr>
        <w:t>Objectives</w:t>
      </w:r>
    </w:p>
    <w:p w:rsidR="00DF79EF" w:rsidRDefault="00DF79EF" w:rsidP="00E43376">
      <w:pPr>
        <w:pStyle w:val="ListParagraph"/>
        <w:ind w:left="0"/>
        <w:rPr>
          <w:lang w:val="en-US"/>
        </w:rPr>
      </w:pPr>
      <w:r>
        <w:rPr>
          <w:lang w:val="en-US"/>
        </w:rPr>
        <w:t xml:space="preserve">Our website will accomplish </w:t>
      </w:r>
      <w:r w:rsidR="00C45F2A">
        <w:rPr>
          <w:lang w:val="en-US"/>
        </w:rPr>
        <w:t>three</w:t>
      </w:r>
      <w:r>
        <w:rPr>
          <w:lang w:val="en-US"/>
        </w:rPr>
        <w:t xml:space="preserve"> main functionalities:</w:t>
      </w:r>
    </w:p>
    <w:p w:rsidR="00DF79EF" w:rsidRDefault="00E529C1" w:rsidP="00E529C1">
      <w:pPr>
        <w:pStyle w:val="ListParagraph"/>
        <w:numPr>
          <w:ilvl w:val="0"/>
          <w:numId w:val="7"/>
        </w:numPr>
        <w:rPr>
          <w:lang w:val="en-US"/>
        </w:rPr>
      </w:pPr>
      <w:r>
        <w:rPr>
          <w:lang w:val="en-US"/>
        </w:rPr>
        <w:t>Study i</w:t>
      </w:r>
      <w:r w:rsidR="00DF79EF">
        <w:rPr>
          <w:lang w:val="en-US"/>
        </w:rPr>
        <w:t xml:space="preserve">nformation </w:t>
      </w:r>
      <w:r w:rsidR="002B2B32">
        <w:rPr>
          <w:lang w:val="en-US"/>
        </w:rPr>
        <w:t>section</w:t>
      </w:r>
    </w:p>
    <w:p w:rsidR="00E529C1" w:rsidRDefault="002B2B32" w:rsidP="002B2B32">
      <w:pPr>
        <w:pStyle w:val="ListParagraph"/>
        <w:rPr>
          <w:lang w:val="en-US"/>
        </w:rPr>
      </w:pPr>
      <w:r>
        <w:rPr>
          <w:lang w:val="en-US"/>
        </w:rPr>
        <w:t>Our</w:t>
      </w:r>
      <w:r w:rsidR="0020468D">
        <w:rPr>
          <w:lang w:val="en-US"/>
        </w:rPr>
        <w:t xml:space="preserve"> website</w:t>
      </w:r>
      <w:r>
        <w:rPr>
          <w:lang w:val="en-US"/>
        </w:rPr>
        <w:t xml:space="preserve"> collect</w:t>
      </w:r>
      <w:r w:rsidR="0020468D">
        <w:rPr>
          <w:lang w:val="en-US"/>
        </w:rPr>
        <w:t>s</w:t>
      </w:r>
      <w:r>
        <w:rPr>
          <w:lang w:val="en-US"/>
        </w:rPr>
        <w:t xml:space="preserve"> the </w:t>
      </w:r>
      <w:r w:rsidR="00E529C1">
        <w:rPr>
          <w:lang w:val="en-US"/>
        </w:rPr>
        <w:t>application information, introduction of school</w:t>
      </w:r>
      <w:r w:rsidR="0020468D">
        <w:rPr>
          <w:lang w:val="en-US"/>
        </w:rPr>
        <w:t>s</w:t>
      </w:r>
      <w:r w:rsidR="00BD4AAA">
        <w:rPr>
          <w:lang w:val="en-US"/>
        </w:rPr>
        <w:t>,</w:t>
      </w:r>
      <w:r w:rsidR="00E529C1">
        <w:rPr>
          <w:lang w:val="en-US"/>
        </w:rPr>
        <w:t xml:space="preserve"> and school-choosing suggestion in </w:t>
      </w:r>
      <w:r w:rsidR="0020468D">
        <w:rPr>
          <w:lang w:val="en-US"/>
        </w:rPr>
        <w:t>this section</w:t>
      </w:r>
      <w:r w:rsidR="00E529C1">
        <w:rPr>
          <w:lang w:val="en-US"/>
        </w:rPr>
        <w:t xml:space="preserve">. </w:t>
      </w:r>
      <w:r>
        <w:rPr>
          <w:lang w:val="en-US"/>
        </w:rPr>
        <w:t>Students can also share their own experiences in applying schools.</w:t>
      </w:r>
    </w:p>
    <w:p w:rsidR="00E529C1" w:rsidRDefault="00E529C1" w:rsidP="00E529C1">
      <w:pPr>
        <w:pStyle w:val="ListParagraph"/>
        <w:numPr>
          <w:ilvl w:val="0"/>
          <w:numId w:val="7"/>
        </w:numPr>
        <w:rPr>
          <w:lang w:val="en-US"/>
        </w:rPr>
      </w:pPr>
      <w:r>
        <w:rPr>
          <w:lang w:val="en-US"/>
        </w:rPr>
        <w:t xml:space="preserve">Living </w:t>
      </w:r>
      <w:r w:rsidR="002B2B32">
        <w:rPr>
          <w:lang w:val="en-US"/>
        </w:rPr>
        <w:t>information section:</w:t>
      </w:r>
    </w:p>
    <w:p w:rsidR="002B2B32" w:rsidRDefault="0020468D" w:rsidP="002B2B32">
      <w:pPr>
        <w:pStyle w:val="ListParagraph"/>
        <w:rPr>
          <w:lang w:val="en-US"/>
        </w:rPr>
      </w:pPr>
      <w:r>
        <w:rPr>
          <w:lang w:val="en-US"/>
        </w:rPr>
        <w:t xml:space="preserve">The website </w:t>
      </w:r>
      <w:r w:rsidR="002B2B32">
        <w:rPr>
          <w:lang w:val="en-US"/>
        </w:rPr>
        <w:t>gather</w:t>
      </w:r>
      <w:r>
        <w:rPr>
          <w:lang w:val="en-US"/>
        </w:rPr>
        <w:t>s</w:t>
      </w:r>
      <w:r w:rsidR="002B2B32">
        <w:rPr>
          <w:lang w:val="en-US"/>
        </w:rPr>
        <w:t xml:space="preserve"> </w:t>
      </w:r>
      <w:r w:rsidR="00C45F2A">
        <w:rPr>
          <w:lang w:val="en-US"/>
        </w:rPr>
        <w:t xml:space="preserve">the </w:t>
      </w:r>
      <w:r w:rsidR="002B2B32">
        <w:rPr>
          <w:lang w:val="en-US"/>
        </w:rPr>
        <w:t xml:space="preserve">most useful living information to help international students </w:t>
      </w:r>
      <w:r w:rsidR="00C45F2A">
        <w:rPr>
          <w:lang w:val="en-US"/>
        </w:rPr>
        <w:t xml:space="preserve">to </w:t>
      </w:r>
      <w:r w:rsidR="002B2B32">
        <w:rPr>
          <w:lang w:val="en-US"/>
        </w:rPr>
        <w:t xml:space="preserve">adapt to their new lives, including </w:t>
      </w:r>
      <w:r w:rsidR="0046048F">
        <w:rPr>
          <w:lang w:val="en-US"/>
        </w:rPr>
        <w:t>food, transportation,</w:t>
      </w:r>
      <w:r w:rsidR="002B2B32" w:rsidRPr="002B2B32">
        <w:t xml:space="preserve"> </w:t>
      </w:r>
      <w:r w:rsidR="0046048F">
        <w:rPr>
          <w:lang w:val="en-US"/>
        </w:rPr>
        <w:t>accommodation</w:t>
      </w:r>
      <w:r w:rsidR="002B2B32">
        <w:rPr>
          <w:lang w:val="en-US"/>
        </w:rPr>
        <w:t xml:space="preserve"> and</w:t>
      </w:r>
      <w:r w:rsidR="0046048F">
        <w:rPr>
          <w:lang w:val="en-US"/>
        </w:rPr>
        <w:t xml:space="preserve"> interesting places in the city. Students can also learn some Canadian culture in this section.</w:t>
      </w:r>
    </w:p>
    <w:p w:rsidR="002B2B32" w:rsidRDefault="002B2B32" w:rsidP="00E529C1">
      <w:pPr>
        <w:pStyle w:val="ListParagraph"/>
        <w:numPr>
          <w:ilvl w:val="0"/>
          <w:numId w:val="7"/>
        </w:numPr>
        <w:rPr>
          <w:lang w:val="en-US"/>
        </w:rPr>
      </w:pPr>
      <w:r>
        <w:rPr>
          <w:lang w:val="en-US"/>
        </w:rPr>
        <w:t>Communicating section</w:t>
      </w:r>
    </w:p>
    <w:p w:rsidR="00240EC7" w:rsidRDefault="0020468D" w:rsidP="00854E31">
      <w:pPr>
        <w:pStyle w:val="ListParagraph"/>
        <w:rPr>
          <w:lang w:val="en-US"/>
        </w:rPr>
      </w:pPr>
      <w:r>
        <w:rPr>
          <w:lang w:val="en-US"/>
        </w:rPr>
        <w:t xml:space="preserve">The website </w:t>
      </w:r>
      <w:r w:rsidR="00854E31">
        <w:rPr>
          <w:lang w:val="en-US"/>
        </w:rPr>
        <w:t>provide</w:t>
      </w:r>
      <w:r>
        <w:rPr>
          <w:lang w:val="en-US"/>
        </w:rPr>
        <w:t>s</w:t>
      </w:r>
      <w:r w:rsidR="00854E31">
        <w:rPr>
          <w:lang w:val="en-US"/>
        </w:rPr>
        <w:t xml:space="preserve"> a platform for students to </w:t>
      </w:r>
      <w:r w:rsidR="00C45F2A">
        <w:rPr>
          <w:lang w:val="en-US"/>
        </w:rPr>
        <w:t>be</w:t>
      </w:r>
      <w:r w:rsidR="00854E31">
        <w:rPr>
          <w:lang w:val="en-US"/>
        </w:rPr>
        <w:t xml:space="preserve"> connected with</w:t>
      </w:r>
      <w:r>
        <w:rPr>
          <w:lang w:val="en-US"/>
        </w:rPr>
        <w:t xml:space="preserve"> </w:t>
      </w:r>
      <w:r w:rsidR="00BD4AAA">
        <w:rPr>
          <w:lang w:val="en-US"/>
        </w:rPr>
        <w:t xml:space="preserve">the </w:t>
      </w:r>
      <w:r>
        <w:rPr>
          <w:lang w:val="en-US"/>
        </w:rPr>
        <w:t xml:space="preserve">people </w:t>
      </w:r>
      <w:r w:rsidR="00BD4AAA">
        <w:rPr>
          <w:lang w:val="en-US"/>
        </w:rPr>
        <w:t xml:space="preserve">who </w:t>
      </w:r>
      <w:r>
        <w:rPr>
          <w:lang w:val="en-US"/>
        </w:rPr>
        <w:t>they may want to know</w:t>
      </w:r>
      <w:r w:rsidR="00D41C89">
        <w:rPr>
          <w:lang w:val="en-US"/>
        </w:rPr>
        <w:t>.</w:t>
      </w:r>
    </w:p>
    <w:p w:rsidR="00360210" w:rsidRDefault="00360210" w:rsidP="00854E31">
      <w:pPr>
        <w:pStyle w:val="ListParagraph"/>
        <w:rPr>
          <w:lang w:val="en-US"/>
        </w:rPr>
      </w:pPr>
    </w:p>
    <w:p w:rsidR="00360210" w:rsidRDefault="00360210" w:rsidP="00854E31">
      <w:pPr>
        <w:pStyle w:val="ListParagraph"/>
        <w:rPr>
          <w:lang w:val="en-US"/>
        </w:rPr>
      </w:pPr>
    </w:p>
    <w:p w:rsidR="00360210" w:rsidRDefault="00360210" w:rsidP="00854E31">
      <w:pPr>
        <w:pStyle w:val="ListParagraph"/>
        <w:rPr>
          <w:lang w:val="en-US"/>
        </w:rPr>
      </w:pPr>
    </w:p>
    <w:p w:rsidR="00360210" w:rsidRDefault="00360210" w:rsidP="00854E31">
      <w:pPr>
        <w:pStyle w:val="ListParagraph"/>
        <w:rPr>
          <w:lang w:val="en-US"/>
        </w:rPr>
      </w:pPr>
    </w:p>
    <w:p w:rsidR="00240EC7" w:rsidRPr="00240EC7" w:rsidRDefault="00240EC7" w:rsidP="00240EC7">
      <w:pPr>
        <w:pStyle w:val="Heading1"/>
        <w:rPr>
          <w:lang w:val="en-US"/>
        </w:rPr>
      </w:pPr>
      <w:r w:rsidRPr="00240EC7">
        <w:rPr>
          <w:lang w:val="en-US"/>
        </w:rPr>
        <w:lastRenderedPageBreak/>
        <w:t>Type of Content</w:t>
      </w:r>
    </w:p>
    <w:p w:rsidR="00DB6A28" w:rsidRDefault="00DB6A28" w:rsidP="00240EC7">
      <w:pPr>
        <w:pStyle w:val="ListParagraph"/>
        <w:ind w:left="0"/>
        <w:rPr>
          <w:lang w:val="en-US"/>
        </w:rPr>
      </w:pPr>
      <w:r>
        <w:rPr>
          <w:lang w:val="en-US"/>
        </w:rPr>
        <w:t>The website will employ various type</w:t>
      </w:r>
      <w:r w:rsidR="002A7E06">
        <w:rPr>
          <w:lang w:val="en-US"/>
        </w:rPr>
        <w:t>s of element</w:t>
      </w:r>
      <w:r>
        <w:rPr>
          <w:lang w:val="en-US"/>
        </w:rPr>
        <w:t xml:space="preserve"> to make a</w:t>
      </w:r>
      <w:r w:rsidR="00F42DB4">
        <w:rPr>
          <w:lang w:val="en-US"/>
        </w:rPr>
        <w:t>n</w:t>
      </w:r>
      <w:r>
        <w:rPr>
          <w:lang w:val="en-US"/>
        </w:rPr>
        <w:t xml:space="preserve"> </w:t>
      </w:r>
      <w:r w:rsidR="009B61B3">
        <w:rPr>
          <w:lang w:val="en-US"/>
        </w:rPr>
        <w:t>attractive</w:t>
      </w:r>
      <w:r>
        <w:rPr>
          <w:lang w:val="en-US"/>
        </w:rPr>
        <w:t xml:space="preserve"> presentation of the content. </w:t>
      </w:r>
    </w:p>
    <w:p w:rsidR="00DB6A28" w:rsidRDefault="00DB6A28" w:rsidP="00DB6A28">
      <w:pPr>
        <w:pStyle w:val="ListParagraph"/>
        <w:numPr>
          <w:ilvl w:val="0"/>
          <w:numId w:val="7"/>
        </w:numPr>
        <w:rPr>
          <w:lang w:val="en-US"/>
        </w:rPr>
      </w:pPr>
      <w:r>
        <w:rPr>
          <w:lang w:val="en-US"/>
        </w:rPr>
        <w:t>Text</w:t>
      </w:r>
    </w:p>
    <w:p w:rsidR="00DB6A28" w:rsidRDefault="00DB6A28" w:rsidP="00DB6A28">
      <w:pPr>
        <w:pStyle w:val="ListParagraph"/>
        <w:rPr>
          <w:lang w:val="en-US" w:eastAsia="zh-CN"/>
        </w:rPr>
      </w:pPr>
      <w:r>
        <w:rPr>
          <w:lang w:val="en-US"/>
        </w:rPr>
        <w:t xml:space="preserve">Text is used to </w:t>
      </w:r>
      <w:r w:rsidR="00FB3BB3">
        <w:rPr>
          <w:lang w:val="en-US"/>
        </w:rPr>
        <w:t xml:space="preserve">describe the basic information. To make a neat and comfortable looking, different fonts, headings, div, span will be combined in our website. Meanwhile, some </w:t>
      </w:r>
      <w:r w:rsidR="00FF13FF" w:rsidRPr="006A4CD1">
        <w:rPr>
          <w:lang w:val="en-US"/>
        </w:rPr>
        <w:t>wordarts</w:t>
      </w:r>
      <w:r w:rsidR="00FF13FF">
        <w:rPr>
          <w:lang w:val="en-US"/>
        </w:rPr>
        <w:t xml:space="preserve"> will be added to </w:t>
      </w:r>
      <w:r w:rsidR="009B61B3">
        <w:rPr>
          <w:lang w:val="en-US"/>
        </w:rPr>
        <w:t>producing an appealing</w:t>
      </w:r>
      <w:r w:rsidR="00FF13FF">
        <w:rPr>
          <w:lang w:val="en-US"/>
        </w:rPr>
        <w:t xml:space="preserve"> impression.</w:t>
      </w:r>
    </w:p>
    <w:p w:rsidR="00DB6A28" w:rsidRDefault="00DB6A28" w:rsidP="00FB3BB3">
      <w:pPr>
        <w:pStyle w:val="ListParagraph"/>
        <w:numPr>
          <w:ilvl w:val="0"/>
          <w:numId w:val="7"/>
        </w:numPr>
        <w:rPr>
          <w:lang w:val="en-US"/>
        </w:rPr>
      </w:pPr>
      <w:r>
        <w:rPr>
          <w:lang w:val="en-US"/>
        </w:rPr>
        <w:t>Pictures</w:t>
      </w:r>
      <w:r w:rsidR="00FB3BB3">
        <w:rPr>
          <w:lang w:val="en-US"/>
        </w:rPr>
        <w:t xml:space="preserve"> &amp; Graphics</w:t>
      </w:r>
    </w:p>
    <w:p w:rsidR="00FB3BB3" w:rsidRPr="00FB3BB3" w:rsidRDefault="00FB3BB3" w:rsidP="00FB3BB3">
      <w:pPr>
        <w:pStyle w:val="ListParagraph"/>
        <w:rPr>
          <w:lang w:val="en-US" w:eastAsia="zh-CN"/>
        </w:rPr>
      </w:pPr>
      <w:r>
        <w:rPr>
          <w:lang w:val="en-US"/>
        </w:rPr>
        <w:t>Pictures and graphics are used as needed to enrich the visual effect of our website. In case of showing numbers, different kinds of charts will be applied.</w:t>
      </w:r>
    </w:p>
    <w:p w:rsidR="00DB6A28" w:rsidRDefault="00DB6A28" w:rsidP="00DB6A28">
      <w:pPr>
        <w:pStyle w:val="ListParagraph"/>
        <w:numPr>
          <w:ilvl w:val="0"/>
          <w:numId w:val="7"/>
        </w:numPr>
        <w:rPr>
          <w:lang w:val="en-US"/>
        </w:rPr>
      </w:pPr>
      <w:r>
        <w:rPr>
          <w:lang w:val="en-US"/>
        </w:rPr>
        <w:t>Audio &amp; video</w:t>
      </w:r>
    </w:p>
    <w:p w:rsidR="00260662" w:rsidRPr="006D3A09" w:rsidRDefault="00FF13FF" w:rsidP="006D3A09">
      <w:pPr>
        <w:pStyle w:val="ListParagraph"/>
        <w:rPr>
          <w:lang w:val="en-US"/>
        </w:rPr>
      </w:pPr>
      <w:r>
        <w:rPr>
          <w:lang w:val="en-US"/>
        </w:rPr>
        <w:t>To better demonstrate some topics, Audio and video elements will be utilized in our website. Background music is a consideration of our website to create a comfortable user experience.</w:t>
      </w:r>
    </w:p>
    <w:p w:rsidR="00260662" w:rsidRPr="00B049AA" w:rsidRDefault="00260662" w:rsidP="00260662">
      <w:pPr>
        <w:pStyle w:val="Heading1"/>
        <w:rPr>
          <w:lang w:val="en-US"/>
        </w:rPr>
      </w:pPr>
      <w:r w:rsidRPr="00260662">
        <w:rPr>
          <w:lang w:val="en-US"/>
        </w:rPr>
        <w:t>Success</w:t>
      </w:r>
      <w:r w:rsidRPr="00B049AA">
        <w:rPr>
          <w:lang w:val="en-US"/>
        </w:rPr>
        <w:t xml:space="preserve"> Factors</w:t>
      </w:r>
    </w:p>
    <w:p w:rsidR="00ED4E29" w:rsidRDefault="007D6DEF" w:rsidP="00E43376">
      <w:pPr>
        <w:pStyle w:val="ListParagraph"/>
        <w:ind w:left="0"/>
        <w:rPr>
          <w:lang w:val="en-US"/>
        </w:rPr>
      </w:pPr>
      <w:r>
        <w:rPr>
          <w:lang w:val="en-US"/>
        </w:rPr>
        <w:t>Our website will be differentiated from other websites for 3 main characteristics.</w:t>
      </w:r>
    </w:p>
    <w:p w:rsidR="007D6DEF" w:rsidRDefault="007D6DEF" w:rsidP="007D6DEF">
      <w:pPr>
        <w:pStyle w:val="ListParagraph"/>
        <w:numPr>
          <w:ilvl w:val="0"/>
          <w:numId w:val="7"/>
        </w:numPr>
        <w:rPr>
          <w:lang w:val="en-US"/>
        </w:rPr>
      </w:pPr>
      <w:r>
        <w:rPr>
          <w:lang w:val="en-US"/>
        </w:rPr>
        <w:t>First-hand information</w:t>
      </w:r>
    </w:p>
    <w:p w:rsidR="007D6DEF" w:rsidRDefault="007D6DEF" w:rsidP="007D6DEF">
      <w:pPr>
        <w:pStyle w:val="ListParagraph"/>
        <w:rPr>
          <w:lang w:val="en-US"/>
        </w:rPr>
      </w:pPr>
      <w:r>
        <w:rPr>
          <w:lang w:val="en-US"/>
        </w:rPr>
        <w:t>We provide accurate and up-to-date information</w:t>
      </w:r>
      <w:r w:rsidR="00014E02">
        <w:rPr>
          <w:lang w:val="en-US"/>
        </w:rPr>
        <w:t>. Most team members are a</w:t>
      </w:r>
      <w:r w:rsidR="006D3A09">
        <w:rPr>
          <w:lang w:val="en-US"/>
        </w:rPr>
        <w:t>lso international students who know the demands very well.</w:t>
      </w:r>
    </w:p>
    <w:p w:rsidR="007D6DEF" w:rsidRDefault="00014E02" w:rsidP="007D6DEF">
      <w:pPr>
        <w:pStyle w:val="ListParagraph"/>
        <w:numPr>
          <w:ilvl w:val="0"/>
          <w:numId w:val="7"/>
        </w:numPr>
        <w:rPr>
          <w:lang w:val="en-US"/>
        </w:rPr>
      </w:pPr>
      <w:r>
        <w:rPr>
          <w:lang w:val="en-US"/>
        </w:rPr>
        <w:t>Interactive communication</w:t>
      </w:r>
    </w:p>
    <w:p w:rsidR="00014E02" w:rsidRDefault="00014E02" w:rsidP="00014E02">
      <w:pPr>
        <w:pStyle w:val="ListParagraph"/>
        <w:rPr>
          <w:lang w:val="en-US"/>
        </w:rPr>
      </w:pPr>
      <w:r>
        <w:rPr>
          <w:lang w:val="en-US"/>
        </w:rPr>
        <w:t>The website will offer Q&amp;A service for students to ask question. The audience can make comments or answer questions posted in the website.</w:t>
      </w:r>
    </w:p>
    <w:p w:rsidR="00014E02" w:rsidRDefault="00BB7B57" w:rsidP="007D6DEF">
      <w:pPr>
        <w:pStyle w:val="ListParagraph"/>
        <w:numPr>
          <w:ilvl w:val="0"/>
          <w:numId w:val="7"/>
        </w:numPr>
        <w:rPr>
          <w:lang w:val="en-US"/>
        </w:rPr>
      </w:pPr>
      <w:r>
        <w:rPr>
          <w:lang w:val="en-US"/>
        </w:rPr>
        <w:t>A bridge to get connected</w:t>
      </w:r>
    </w:p>
    <w:p w:rsidR="00260662" w:rsidRDefault="00BB7B57" w:rsidP="00D03D21">
      <w:pPr>
        <w:pStyle w:val="ListParagraph"/>
        <w:rPr>
          <w:lang w:val="en-US"/>
        </w:rPr>
      </w:pPr>
      <w:r>
        <w:rPr>
          <w:lang w:val="en-US"/>
        </w:rPr>
        <w:t>The website enlarges the chance for students to get in touch with people in the schools they are planning to apply.</w:t>
      </w:r>
    </w:p>
    <w:p w:rsidR="00260662" w:rsidRPr="00B049AA" w:rsidRDefault="00260662" w:rsidP="00B049AA">
      <w:pPr>
        <w:pStyle w:val="Heading1"/>
        <w:rPr>
          <w:lang w:val="en-US"/>
        </w:rPr>
      </w:pPr>
      <w:r w:rsidRPr="00B049AA">
        <w:rPr>
          <w:lang w:val="en-US"/>
        </w:rPr>
        <w:t>Web Sources Preview</w:t>
      </w:r>
    </w:p>
    <w:p w:rsidR="00260662" w:rsidRDefault="00260662" w:rsidP="00260662">
      <w:pPr>
        <w:pStyle w:val="ListParagraph"/>
        <w:ind w:left="0"/>
        <w:rPr>
          <w:lang w:val="en-US"/>
        </w:rPr>
      </w:pPr>
      <w:r w:rsidRPr="00260662">
        <w:rPr>
          <w:lang w:val="en-US"/>
        </w:rPr>
        <w:t>We looked up the international student section from SFU’s and UBC’s websites and compared the differences between these two websites. On SFU’s website, the section is divided into two categories for the different people with a clear structure. In the case of UBC, there are abundant hyperlinks on the home page to guide students to different fields. We tend to build an organized and logical webpage, and we use the hyperlinks to help the readers to access other pages.</w:t>
      </w:r>
    </w:p>
    <w:p w:rsidR="00B049AA" w:rsidRPr="00B049AA" w:rsidRDefault="00B049AA" w:rsidP="00B049AA">
      <w:pPr>
        <w:pStyle w:val="Heading1"/>
        <w:rPr>
          <w:lang w:val="en-US"/>
        </w:rPr>
      </w:pPr>
      <w:r w:rsidRPr="00B049AA">
        <w:rPr>
          <w:lang w:val="en-US"/>
        </w:rPr>
        <w:t>Functional requirements</w:t>
      </w:r>
    </w:p>
    <w:p w:rsidR="00B049AA" w:rsidRPr="00154ADC" w:rsidRDefault="006D3A09" w:rsidP="00154ADC">
      <w:pPr>
        <w:pStyle w:val="ListParagraph"/>
        <w:numPr>
          <w:ilvl w:val="0"/>
          <w:numId w:val="7"/>
        </w:numPr>
        <w:rPr>
          <w:lang w:val="en-US"/>
        </w:rPr>
      </w:pPr>
      <w:r w:rsidRPr="00154ADC">
        <w:rPr>
          <w:lang w:val="en-US"/>
        </w:rPr>
        <w:t>Form requirement</w:t>
      </w:r>
    </w:p>
    <w:p w:rsidR="006D3A09" w:rsidRPr="00154ADC" w:rsidRDefault="0020468D" w:rsidP="00154ADC">
      <w:pPr>
        <w:pStyle w:val="ListParagraph"/>
        <w:ind w:left="0" w:firstLine="708"/>
        <w:rPr>
          <w:lang w:val="en-US"/>
        </w:rPr>
      </w:pPr>
      <w:r w:rsidRPr="00154ADC">
        <w:rPr>
          <w:lang w:val="en-US"/>
        </w:rPr>
        <w:t xml:space="preserve">Forms will be appled in the case of user </w:t>
      </w:r>
      <w:r w:rsidR="00CA1B3E">
        <w:rPr>
          <w:lang w:val="en-US"/>
        </w:rPr>
        <w:t>submitting posts to our message board</w:t>
      </w:r>
      <w:r w:rsidRPr="00154ADC">
        <w:rPr>
          <w:lang w:val="en-US"/>
        </w:rPr>
        <w:t>.</w:t>
      </w:r>
    </w:p>
    <w:p w:rsidR="006D3A09" w:rsidRPr="00154ADC" w:rsidRDefault="006D3A09" w:rsidP="00154ADC">
      <w:pPr>
        <w:pStyle w:val="ListParagraph"/>
        <w:numPr>
          <w:ilvl w:val="0"/>
          <w:numId w:val="7"/>
        </w:numPr>
        <w:rPr>
          <w:lang w:val="en-US"/>
        </w:rPr>
      </w:pPr>
      <w:r w:rsidRPr="00154ADC">
        <w:rPr>
          <w:lang w:val="en-US"/>
        </w:rPr>
        <w:t>List requirement</w:t>
      </w:r>
    </w:p>
    <w:p w:rsidR="0020468D" w:rsidRDefault="0020468D" w:rsidP="00154ADC">
      <w:pPr>
        <w:pStyle w:val="ListParagraph"/>
        <w:rPr>
          <w:lang w:val="en-US"/>
        </w:rPr>
      </w:pPr>
      <w:r w:rsidRPr="00154ADC">
        <w:rPr>
          <w:lang w:val="en-US"/>
        </w:rPr>
        <w:t xml:space="preserve"> </w:t>
      </w:r>
      <w:r w:rsidR="003A6736">
        <w:rPr>
          <w:lang w:val="en-US"/>
        </w:rPr>
        <w:t>A</w:t>
      </w:r>
      <w:r w:rsidR="00154ADC">
        <w:rPr>
          <w:lang w:val="en-US"/>
        </w:rPr>
        <w:t xml:space="preserve"> sitemap includes the overview of our </w:t>
      </w:r>
      <w:r w:rsidR="003A6736">
        <w:rPr>
          <w:lang w:val="en-US"/>
        </w:rPr>
        <w:t xml:space="preserve">website will be demonstrated as a list. </w:t>
      </w:r>
      <w:r w:rsidR="00CA1B3E">
        <w:rPr>
          <w:lang w:val="en-US"/>
        </w:rPr>
        <w:t xml:space="preserve">Tables will also be used to show structured information. An example </w:t>
      </w:r>
      <w:r w:rsidR="00454272">
        <w:rPr>
          <w:lang w:val="en-US"/>
        </w:rPr>
        <w:t xml:space="preserve">of table </w:t>
      </w:r>
      <w:r w:rsidR="00454272">
        <w:rPr>
          <w:rFonts w:hint="eastAsia"/>
          <w:lang w:val="en-US" w:eastAsia="zh-CN"/>
        </w:rPr>
        <w:t>in</w:t>
      </w:r>
      <w:r w:rsidR="00454272">
        <w:rPr>
          <w:lang w:val="en-US"/>
        </w:rPr>
        <w:t xml:space="preserve"> living section </w:t>
      </w:r>
      <w:r w:rsidR="00CA1B3E">
        <w:rPr>
          <w:lang w:val="en-US"/>
        </w:rPr>
        <w:t>may be as below:</w:t>
      </w:r>
    </w:p>
    <w:tbl>
      <w:tblPr>
        <w:tblW w:w="0" w:type="auto"/>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472"/>
        <w:gridCol w:w="1843"/>
        <w:gridCol w:w="1842"/>
      </w:tblGrid>
      <w:tr w:rsidR="00CA1B3E" w:rsidRPr="00BE26F1" w:rsidTr="00454272">
        <w:tc>
          <w:tcPr>
            <w:tcW w:w="2235" w:type="dxa"/>
            <w:shd w:val="clear" w:color="auto" w:fill="D9D9D9"/>
          </w:tcPr>
          <w:p w:rsidR="00CA1B3E" w:rsidRPr="00BE26F1" w:rsidRDefault="00CA1B3E" w:rsidP="00BC1BE0">
            <w:pPr>
              <w:spacing w:after="0" w:line="240" w:lineRule="auto"/>
              <w:rPr>
                <w:lang w:val="en-US"/>
              </w:rPr>
            </w:pPr>
            <w:r w:rsidRPr="00BE26F1">
              <w:rPr>
                <w:lang w:val="en-US"/>
              </w:rPr>
              <w:t xml:space="preserve">    </w:t>
            </w:r>
            <w:r>
              <w:rPr>
                <w:lang w:val="en-US"/>
              </w:rPr>
              <w:t>Restaurant</w:t>
            </w:r>
          </w:p>
        </w:tc>
        <w:tc>
          <w:tcPr>
            <w:tcW w:w="2472" w:type="dxa"/>
            <w:shd w:val="clear" w:color="auto" w:fill="D9D9D9"/>
          </w:tcPr>
          <w:p w:rsidR="00CA1B3E" w:rsidRPr="00E273A2" w:rsidRDefault="00CA1B3E" w:rsidP="00BC1BE0">
            <w:pPr>
              <w:spacing w:after="0" w:line="240" w:lineRule="auto"/>
              <w:rPr>
                <w:lang w:val="en-US"/>
              </w:rPr>
            </w:pPr>
            <w:r>
              <w:rPr>
                <w:lang w:val="en-US"/>
              </w:rPr>
              <w:t>Address</w:t>
            </w:r>
          </w:p>
        </w:tc>
        <w:tc>
          <w:tcPr>
            <w:tcW w:w="1843" w:type="dxa"/>
            <w:shd w:val="clear" w:color="auto" w:fill="D9D9D9"/>
          </w:tcPr>
          <w:p w:rsidR="00CA1B3E" w:rsidRDefault="00454272" w:rsidP="00BC1BE0">
            <w:pPr>
              <w:spacing w:after="0" w:line="240" w:lineRule="auto"/>
              <w:rPr>
                <w:lang w:val="en-US"/>
              </w:rPr>
            </w:pPr>
            <w:r>
              <w:rPr>
                <w:lang w:val="en-US"/>
              </w:rPr>
              <w:t xml:space="preserve">Average </w:t>
            </w:r>
            <w:r w:rsidR="00CA1B3E">
              <w:rPr>
                <w:lang w:val="en-US"/>
              </w:rPr>
              <w:t>price</w:t>
            </w:r>
          </w:p>
        </w:tc>
        <w:tc>
          <w:tcPr>
            <w:tcW w:w="1842" w:type="dxa"/>
            <w:shd w:val="clear" w:color="auto" w:fill="D9D9D9"/>
          </w:tcPr>
          <w:p w:rsidR="00CA1B3E" w:rsidRDefault="00CA1B3E" w:rsidP="00BC1BE0">
            <w:pPr>
              <w:spacing w:after="0" w:line="240" w:lineRule="auto"/>
              <w:rPr>
                <w:lang w:val="en-US"/>
              </w:rPr>
            </w:pPr>
            <w:r>
              <w:rPr>
                <w:lang w:val="en-US"/>
              </w:rPr>
              <w:t>Rating</w:t>
            </w:r>
          </w:p>
        </w:tc>
      </w:tr>
      <w:tr w:rsidR="00CA1B3E" w:rsidRPr="00BE26F1" w:rsidTr="00454272">
        <w:tc>
          <w:tcPr>
            <w:tcW w:w="2235" w:type="dxa"/>
            <w:shd w:val="clear" w:color="auto" w:fill="auto"/>
          </w:tcPr>
          <w:p w:rsidR="00CA1B3E" w:rsidRPr="00E273A2" w:rsidRDefault="00CA1B3E" w:rsidP="00BC1BE0">
            <w:pPr>
              <w:spacing w:after="0" w:line="240" w:lineRule="auto"/>
              <w:rPr>
                <w:lang w:val="en-US"/>
              </w:rPr>
            </w:pPr>
          </w:p>
        </w:tc>
        <w:tc>
          <w:tcPr>
            <w:tcW w:w="2472" w:type="dxa"/>
            <w:shd w:val="clear" w:color="auto" w:fill="auto"/>
          </w:tcPr>
          <w:p w:rsidR="00CA1B3E" w:rsidRPr="00240EC7" w:rsidRDefault="00CA1B3E" w:rsidP="00BC1BE0">
            <w:pPr>
              <w:spacing w:after="0" w:line="240" w:lineRule="auto"/>
              <w:rPr>
                <w:lang w:val="en-US"/>
              </w:rPr>
            </w:pPr>
          </w:p>
        </w:tc>
        <w:tc>
          <w:tcPr>
            <w:tcW w:w="1843" w:type="dxa"/>
          </w:tcPr>
          <w:p w:rsidR="00CA1B3E" w:rsidRPr="00240EC7" w:rsidRDefault="00CA1B3E" w:rsidP="00BC1BE0">
            <w:pPr>
              <w:spacing w:after="0" w:line="240" w:lineRule="auto"/>
              <w:rPr>
                <w:lang w:val="en-US"/>
              </w:rPr>
            </w:pPr>
          </w:p>
        </w:tc>
        <w:tc>
          <w:tcPr>
            <w:tcW w:w="1842" w:type="dxa"/>
          </w:tcPr>
          <w:p w:rsidR="00CA1B3E" w:rsidRPr="00240EC7" w:rsidRDefault="00CA1B3E" w:rsidP="00BC1BE0">
            <w:pPr>
              <w:spacing w:after="0" w:line="240" w:lineRule="auto"/>
              <w:rPr>
                <w:lang w:val="en-US"/>
              </w:rPr>
            </w:pPr>
          </w:p>
        </w:tc>
      </w:tr>
      <w:tr w:rsidR="006704D8" w:rsidRPr="00BE26F1" w:rsidTr="00454272">
        <w:tc>
          <w:tcPr>
            <w:tcW w:w="2235" w:type="dxa"/>
            <w:shd w:val="clear" w:color="auto" w:fill="auto"/>
          </w:tcPr>
          <w:p w:rsidR="006704D8" w:rsidRPr="00E273A2" w:rsidRDefault="006704D8" w:rsidP="00BC1BE0">
            <w:pPr>
              <w:spacing w:after="0" w:line="240" w:lineRule="auto"/>
              <w:rPr>
                <w:lang w:val="en-US"/>
              </w:rPr>
            </w:pPr>
          </w:p>
        </w:tc>
        <w:tc>
          <w:tcPr>
            <w:tcW w:w="2472" w:type="dxa"/>
            <w:shd w:val="clear" w:color="auto" w:fill="auto"/>
          </w:tcPr>
          <w:p w:rsidR="006704D8" w:rsidRPr="00240EC7" w:rsidRDefault="006704D8" w:rsidP="00BC1BE0">
            <w:pPr>
              <w:spacing w:after="0" w:line="240" w:lineRule="auto"/>
              <w:rPr>
                <w:lang w:val="en-US"/>
              </w:rPr>
            </w:pPr>
          </w:p>
        </w:tc>
        <w:tc>
          <w:tcPr>
            <w:tcW w:w="1843" w:type="dxa"/>
          </w:tcPr>
          <w:p w:rsidR="006704D8" w:rsidRPr="00240EC7" w:rsidRDefault="006704D8" w:rsidP="00BC1BE0">
            <w:pPr>
              <w:spacing w:after="0" w:line="240" w:lineRule="auto"/>
              <w:rPr>
                <w:lang w:val="en-US"/>
              </w:rPr>
            </w:pPr>
          </w:p>
        </w:tc>
        <w:tc>
          <w:tcPr>
            <w:tcW w:w="1842" w:type="dxa"/>
          </w:tcPr>
          <w:p w:rsidR="006704D8" w:rsidRPr="00240EC7" w:rsidRDefault="006704D8" w:rsidP="00BC1BE0">
            <w:pPr>
              <w:spacing w:after="0" w:line="240" w:lineRule="auto"/>
              <w:rPr>
                <w:lang w:val="en-US"/>
              </w:rPr>
            </w:pPr>
          </w:p>
        </w:tc>
      </w:tr>
    </w:tbl>
    <w:p w:rsidR="0020468D" w:rsidRPr="0020468D" w:rsidRDefault="00154ADC" w:rsidP="0020468D">
      <w:pPr>
        <w:pStyle w:val="Heading1"/>
        <w:rPr>
          <w:lang w:val="en-US"/>
        </w:rPr>
      </w:pPr>
      <w:r>
        <w:rPr>
          <w:lang w:val="en-US"/>
        </w:rPr>
        <w:lastRenderedPageBreak/>
        <w:t>W</w:t>
      </w:r>
      <w:r w:rsidR="0020468D" w:rsidRPr="0020468D">
        <w:rPr>
          <w:lang w:val="en-US"/>
        </w:rPr>
        <w:t>ork</w:t>
      </w:r>
      <w:r>
        <w:rPr>
          <w:lang w:val="en-US"/>
        </w:rPr>
        <w:t xml:space="preserve"> </w:t>
      </w:r>
      <w:r w:rsidR="0020468D" w:rsidRPr="0020468D">
        <w:rPr>
          <w:lang w:val="en-US"/>
        </w:rPr>
        <w:t>plan</w:t>
      </w:r>
    </w:p>
    <w:p w:rsidR="00E012AB" w:rsidRPr="00E012AB" w:rsidRDefault="00E012AB" w:rsidP="00E012AB">
      <w:pPr>
        <w:pStyle w:val="ListParagraph"/>
        <w:ind w:left="0"/>
        <w:rPr>
          <w:lang w:val="en-US"/>
        </w:rPr>
      </w:pPr>
      <w:r w:rsidRPr="00E012AB">
        <w:rPr>
          <w:lang w:val="en-US"/>
        </w:rPr>
        <w:t>To assure the project to meet the dead lines, the team agree</w:t>
      </w:r>
      <w:r w:rsidR="00010EF2">
        <w:rPr>
          <w:lang w:val="en-US"/>
        </w:rPr>
        <w:t>s</w:t>
      </w:r>
      <w:r w:rsidRPr="00E012AB">
        <w:rPr>
          <w:lang w:val="en-US"/>
        </w:rPr>
        <w:t xml:space="preserve"> on the following approches:</w:t>
      </w:r>
    </w:p>
    <w:p w:rsidR="0020468D" w:rsidRDefault="00E012AB" w:rsidP="00E012AB">
      <w:pPr>
        <w:pStyle w:val="ListParagraph"/>
        <w:numPr>
          <w:ilvl w:val="0"/>
          <w:numId w:val="7"/>
        </w:numPr>
        <w:rPr>
          <w:lang w:val="en-US"/>
        </w:rPr>
      </w:pPr>
      <w:r w:rsidRPr="00E012AB">
        <w:rPr>
          <w:lang w:val="en-US"/>
        </w:rPr>
        <w:t xml:space="preserve">A time table will be created base on the milestone of the project. </w:t>
      </w:r>
    </w:p>
    <w:p w:rsidR="00E012AB" w:rsidRDefault="00E012AB" w:rsidP="00E012AB">
      <w:pPr>
        <w:pStyle w:val="ListParagraph"/>
        <w:numPr>
          <w:ilvl w:val="0"/>
          <w:numId w:val="7"/>
        </w:numPr>
        <w:rPr>
          <w:lang w:val="en-US"/>
        </w:rPr>
      </w:pPr>
      <w:r>
        <w:rPr>
          <w:lang w:val="en-US"/>
        </w:rPr>
        <w:t>The project will be separated into different modules and assign to specific members.</w:t>
      </w:r>
    </w:p>
    <w:p w:rsidR="00E012AB" w:rsidRDefault="00E012AB" w:rsidP="00E012AB">
      <w:pPr>
        <w:pStyle w:val="ListParagraph"/>
        <w:numPr>
          <w:ilvl w:val="0"/>
          <w:numId w:val="7"/>
        </w:numPr>
        <w:rPr>
          <w:lang w:val="en-US"/>
        </w:rPr>
      </w:pPr>
      <w:r>
        <w:rPr>
          <w:lang w:val="en-US"/>
        </w:rPr>
        <w:t>Regular meeting will be held every week to check the progress and solve problems.</w:t>
      </w:r>
    </w:p>
    <w:p w:rsidR="00E012AB" w:rsidDel="000F4FA5" w:rsidRDefault="00392D76" w:rsidP="00E012AB">
      <w:pPr>
        <w:pStyle w:val="ListParagraph"/>
        <w:numPr>
          <w:ilvl w:val="0"/>
          <w:numId w:val="7"/>
        </w:numPr>
        <w:rPr>
          <w:del w:id="0" w:author="Liang Zhao" w:date="2016-01-27T16:35:00Z"/>
          <w:lang w:val="en-US"/>
        </w:rPr>
      </w:pPr>
      <w:r>
        <w:rPr>
          <w:lang w:val="en-US"/>
        </w:rPr>
        <w:t xml:space="preserve">An </w:t>
      </w:r>
      <w:r w:rsidR="00E012AB">
        <w:rPr>
          <w:lang w:val="en-US"/>
        </w:rPr>
        <w:t>IM group is established for discussing when needed.</w:t>
      </w:r>
    </w:p>
    <w:p w:rsidR="00E012AB" w:rsidRPr="000F4FA5" w:rsidDel="000F4FA5" w:rsidRDefault="00E012AB">
      <w:pPr>
        <w:pStyle w:val="ListParagraph"/>
        <w:numPr>
          <w:ilvl w:val="0"/>
          <w:numId w:val="7"/>
        </w:numPr>
        <w:rPr>
          <w:del w:id="1" w:author="Liang Zhao" w:date="2016-01-27T16:35:00Z"/>
          <w:lang w:val="en-US"/>
        </w:rPr>
        <w:pPrChange w:id="2" w:author="Liang Zhao" w:date="2016-01-27T16:35:00Z">
          <w:pPr>
            <w:pStyle w:val="ListParagraph"/>
          </w:pPr>
        </w:pPrChange>
      </w:pPr>
    </w:p>
    <w:p w:rsidR="00E012AB" w:rsidRPr="000F4FA5" w:rsidRDefault="00E012AB">
      <w:pPr>
        <w:pStyle w:val="ListParagraph"/>
        <w:numPr>
          <w:ilvl w:val="0"/>
          <w:numId w:val="7"/>
        </w:numPr>
        <w:rPr>
          <w:lang w:val="en-US"/>
        </w:rPr>
        <w:pPrChange w:id="3" w:author="Liang Zhao" w:date="2016-01-27T16:35:00Z">
          <w:pPr>
            <w:pStyle w:val="ListParagraph"/>
          </w:pPr>
        </w:pPrChange>
      </w:pPr>
    </w:p>
    <w:p w:rsidR="00927EFC" w:rsidRPr="00927EFC" w:rsidRDefault="000F4FA5" w:rsidP="00927EFC">
      <w:pPr>
        <w:pStyle w:val="Heading1"/>
        <w:rPr>
          <w:ins w:id="4" w:author="Liang Zhao" w:date="2016-01-27T16:36:00Z"/>
          <w:lang w:val="en-US"/>
          <w:rPrChange w:id="5" w:author="Liang Zhao" w:date="2016-02-01T07:28:00Z">
            <w:rPr>
              <w:ins w:id="6" w:author="Liang Zhao" w:date="2016-01-27T16:36:00Z"/>
              <w:lang w:val="en-US"/>
            </w:rPr>
          </w:rPrChange>
        </w:rPr>
        <w:pPrChange w:id="7" w:author="Liang Zhao" w:date="2016-02-01T07:29:00Z">
          <w:pPr>
            <w:pStyle w:val="Heading1"/>
          </w:pPr>
        </w:pPrChange>
      </w:pPr>
      <w:ins w:id="8" w:author="Liang Zhao" w:date="2016-01-27T16:36:00Z">
        <w:r>
          <w:rPr>
            <w:lang w:val="en-US"/>
          </w:rPr>
          <w:t>Layout Design</w:t>
        </w:r>
      </w:ins>
    </w:p>
    <w:p w:rsidR="000F4FA5" w:rsidRDefault="000F4FA5">
      <w:pPr>
        <w:pStyle w:val="Heading2"/>
        <w:rPr>
          <w:ins w:id="9" w:author="Liang Zhao" w:date="2016-01-27T16:37:00Z"/>
          <w:lang w:val="en-US"/>
        </w:rPr>
        <w:pPrChange w:id="10" w:author="Liang Zhao" w:date="2016-01-27T16:37:00Z">
          <w:pPr>
            <w:pStyle w:val="Heading1"/>
          </w:pPr>
        </w:pPrChange>
      </w:pPr>
      <w:ins w:id="11" w:author="Liang Zhao" w:date="2016-01-27T16:37:00Z">
        <w:r>
          <w:rPr>
            <w:lang w:val="en-US"/>
          </w:rPr>
          <w:t>Site Map</w:t>
        </w:r>
      </w:ins>
    </w:p>
    <w:p w:rsidR="000F4FA5" w:rsidRDefault="000F4FA5">
      <w:pPr>
        <w:rPr>
          <w:ins w:id="12" w:author="Liang Zhao" w:date="2016-01-27T16:37:00Z"/>
          <w:lang w:val="en-US"/>
        </w:rPr>
        <w:pPrChange w:id="13" w:author="Liang Zhao" w:date="2016-01-27T16:37:00Z">
          <w:pPr>
            <w:pStyle w:val="Heading1"/>
          </w:pPr>
        </w:pPrChange>
      </w:pPr>
      <w:ins w:id="14" w:author="Liang Zhao" w:date="2016-01-27T16:44:00Z">
        <w:r>
          <w:rPr>
            <w:noProof/>
            <w:lang w:val="en-US" w:eastAsia="zh-CN"/>
          </w:rPr>
          <w:drawing>
            <wp:inline distT="0" distB="0" distL="0" distR="0">
              <wp:extent cx="6038742" cy="34594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 Map.jpg"/>
                      <pic:cNvPicPr/>
                    </pic:nvPicPr>
                    <pic:blipFill>
                      <a:blip r:embed="rId8">
                        <a:extLst>
                          <a:ext uri="{28A0092B-C50C-407E-A947-70E740481C1C}">
                            <a14:useLocalDpi xmlns:a14="http://schemas.microsoft.com/office/drawing/2010/main" val="0"/>
                          </a:ext>
                        </a:extLst>
                      </a:blip>
                      <a:stretch>
                        <a:fillRect/>
                      </a:stretch>
                    </pic:blipFill>
                    <pic:spPr>
                      <a:xfrm>
                        <a:off x="0" y="0"/>
                        <a:ext cx="6055345" cy="3468992"/>
                      </a:xfrm>
                      <a:prstGeom prst="rect">
                        <a:avLst/>
                      </a:prstGeom>
                    </pic:spPr>
                  </pic:pic>
                </a:graphicData>
              </a:graphic>
            </wp:inline>
          </w:drawing>
        </w:r>
      </w:ins>
    </w:p>
    <w:p w:rsidR="000F4FA5" w:rsidRDefault="000F4FA5">
      <w:pPr>
        <w:rPr>
          <w:ins w:id="15" w:author="Liang Zhao" w:date="2016-01-27T16:38:00Z"/>
          <w:lang w:val="en-US"/>
        </w:rPr>
        <w:pPrChange w:id="16" w:author="Liang Zhao" w:date="2016-01-27T16:37:00Z">
          <w:pPr>
            <w:pStyle w:val="Heading1"/>
          </w:pPr>
        </w:pPrChange>
      </w:pPr>
    </w:p>
    <w:p w:rsidR="000F4FA5" w:rsidRDefault="007C0DD4">
      <w:pPr>
        <w:pStyle w:val="Heading2"/>
        <w:rPr>
          <w:ins w:id="17" w:author="Liang Zhao" w:date="2016-01-27T16:38:00Z"/>
          <w:lang w:val="en-US"/>
        </w:rPr>
        <w:pPrChange w:id="18" w:author="Liang Zhao" w:date="2016-01-27T16:38:00Z">
          <w:pPr>
            <w:pStyle w:val="Heading1"/>
          </w:pPr>
        </w:pPrChange>
      </w:pPr>
      <w:bookmarkStart w:id="19" w:name="_GoBack"/>
      <w:bookmarkEnd w:id="19"/>
      <w:ins w:id="20" w:author="Liang Zhao" w:date="2016-01-27T16:38:00Z">
        <w:r>
          <w:rPr>
            <w:lang w:val="en-US"/>
          </w:rPr>
          <w:lastRenderedPageBreak/>
          <w:t>Layout</w:t>
        </w:r>
      </w:ins>
    </w:p>
    <w:p w:rsidR="000F4FA5" w:rsidRDefault="0096722D">
      <w:pPr>
        <w:jc w:val="center"/>
        <w:rPr>
          <w:ins w:id="21" w:author="Liang Zhao" w:date="2016-02-01T08:16:00Z"/>
          <w:lang w:val="en-US"/>
        </w:rPr>
        <w:pPrChange w:id="22" w:author="Liang Zhao" w:date="2016-01-27T16:45:00Z">
          <w:pPr>
            <w:pStyle w:val="Heading1"/>
          </w:pPr>
        </w:pPrChange>
      </w:pPr>
      <w:ins w:id="23" w:author="Liang Zhao" w:date="2016-02-01T08:19:00Z">
        <w:r>
          <w:rPr>
            <w:lang w:val="en-US"/>
          </w:rPr>
          <w:t>This is our Home page lay out</w:t>
        </w:r>
      </w:ins>
      <w:ins w:id="24" w:author="Liang Zhao" w:date="2016-01-27T16:45:00Z">
        <w:r w:rsidR="007C0DD4">
          <w:rPr>
            <w:noProof/>
            <w:lang w:val="en-US" w:eastAsia="zh-CN"/>
          </w:rPr>
          <w:drawing>
            <wp:inline distT="0" distB="0" distL="0" distR="0">
              <wp:extent cx="4998720" cy="536951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4952" cy="5376209"/>
                      </a:xfrm>
                      <a:prstGeom prst="rect">
                        <a:avLst/>
                      </a:prstGeom>
                    </pic:spPr>
                  </pic:pic>
                </a:graphicData>
              </a:graphic>
            </wp:inline>
          </w:drawing>
        </w:r>
      </w:ins>
    </w:p>
    <w:p w:rsidR="0096722D" w:rsidRDefault="0096722D">
      <w:pPr>
        <w:jc w:val="center"/>
        <w:rPr>
          <w:ins w:id="25" w:author="Liang Zhao" w:date="2016-02-01T08:16:00Z"/>
          <w:lang w:val="en-US"/>
        </w:rPr>
        <w:pPrChange w:id="26" w:author="Liang Zhao" w:date="2016-01-27T16:45:00Z">
          <w:pPr>
            <w:pStyle w:val="Heading1"/>
          </w:pPr>
        </w:pPrChange>
      </w:pPr>
      <w:ins w:id="27" w:author="Liang Zhao" w:date="2016-02-01T08:16:00Z">
        <w:r>
          <w:rPr>
            <w:noProof/>
            <w:lang w:val="en-US" w:eastAsia="zh-CN"/>
          </w:rPr>
          <w:lastRenderedPageBreak/>
          <w:drawing>
            <wp:inline distT="0" distB="0" distL="0" distR="0">
              <wp:extent cx="4792081" cy="37261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111111111111111111.JPG"/>
                      <pic:cNvPicPr/>
                    </pic:nvPicPr>
                    <pic:blipFill>
                      <a:blip r:embed="rId10">
                        <a:extLst>
                          <a:ext uri="{28A0092B-C50C-407E-A947-70E740481C1C}">
                            <a14:useLocalDpi xmlns:a14="http://schemas.microsoft.com/office/drawing/2010/main" val="0"/>
                          </a:ext>
                        </a:extLst>
                      </a:blip>
                      <a:stretch>
                        <a:fillRect/>
                      </a:stretch>
                    </pic:blipFill>
                    <pic:spPr>
                      <a:xfrm>
                        <a:off x="0" y="0"/>
                        <a:ext cx="4798989" cy="3731551"/>
                      </a:xfrm>
                      <a:prstGeom prst="rect">
                        <a:avLst/>
                      </a:prstGeom>
                    </pic:spPr>
                  </pic:pic>
                </a:graphicData>
              </a:graphic>
            </wp:inline>
          </w:drawing>
        </w:r>
      </w:ins>
    </w:p>
    <w:p w:rsidR="0096722D" w:rsidRDefault="0096722D" w:rsidP="0096722D">
      <w:pPr>
        <w:rPr>
          <w:ins w:id="28" w:author="Liang Zhao" w:date="2016-01-27T16:38:00Z"/>
          <w:lang w:val="en-US"/>
        </w:rPr>
        <w:pPrChange w:id="29" w:author="Liang Zhao" w:date="2016-02-01T08:17:00Z">
          <w:pPr>
            <w:pStyle w:val="Heading1"/>
          </w:pPr>
        </w:pPrChange>
      </w:pPr>
      <w:ins w:id="30" w:author="Liang Zhao" w:date="2016-02-01T08:17:00Z">
        <w:r>
          <w:rPr>
            <w:lang w:val="en-US"/>
          </w:rPr>
          <w:t xml:space="preserve">Other content pages will base on this layout because same </w:t>
        </w:r>
      </w:ins>
      <w:ins w:id="31" w:author="Liang Zhao" w:date="2016-02-01T08:19:00Z">
        <w:r>
          <w:rPr>
            <w:lang w:val="en-US"/>
          </w:rPr>
          <w:t>structure can</w:t>
        </w:r>
      </w:ins>
      <w:ins w:id="32" w:author="Liang Zhao" w:date="2016-02-01T08:17:00Z">
        <w:r>
          <w:rPr>
            <w:lang w:val="en-US"/>
          </w:rPr>
          <w:t xml:space="preserve"> help readers to find the</w:t>
        </w:r>
      </w:ins>
      <w:ins w:id="33" w:author="Liang Zhao" w:date="2016-02-01T08:18:00Z">
        <w:r>
          <w:rPr>
            <w:lang w:val="en-US"/>
          </w:rPr>
          <w:t xml:space="preserve"> </w:t>
        </w:r>
      </w:ins>
      <w:ins w:id="34" w:author="Liang Zhao" w:date="2016-02-01T08:17:00Z">
        <w:r>
          <w:rPr>
            <w:lang w:val="en-US"/>
          </w:rPr>
          <w:t>same</w:t>
        </w:r>
      </w:ins>
      <w:ins w:id="35" w:author="Liang Zhao" w:date="2016-02-01T08:18:00Z">
        <w:r>
          <w:rPr>
            <w:lang w:val="en-US"/>
          </w:rPr>
          <w:t xml:space="preserve"> </w:t>
        </w:r>
      </w:ins>
      <w:ins w:id="36" w:author="Liang Zhao" w:date="2016-02-01T08:17:00Z">
        <w:r>
          <w:rPr>
            <w:lang w:val="en-US"/>
          </w:rPr>
          <w:t>types of data</w:t>
        </w:r>
      </w:ins>
      <w:ins w:id="37" w:author="Liang Zhao" w:date="2016-02-01T08:18:00Z">
        <w:r>
          <w:rPr>
            <w:lang w:val="en-US"/>
          </w:rPr>
          <w:t xml:space="preserve"> </w:t>
        </w:r>
      </w:ins>
      <w:ins w:id="38" w:author="Liang Zhao" w:date="2016-02-01T08:17:00Z">
        <w:r>
          <w:rPr>
            <w:lang w:val="en-US"/>
          </w:rPr>
          <w:t>and</w:t>
        </w:r>
      </w:ins>
      <w:ins w:id="39" w:author="Liang Zhao" w:date="2016-02-01T08:18:00Z">
        <w:r>
          <w:rPr>
            <w:lang w:val="en-US"/>
          </w:rPr>
          <w:t xml:space="preserve"> </w:t>
        </w:r>
      </w:ins>
      <w:ins w:id="40" w:author="Liang Zhao" w:date="2016-02-01T08:17:00Z">
        <w:r>
          <w:rPr>
            <w:lang w:val="en-US"/>
          </w:rPr>
          <w:t>compare the data</w:t>
        </w:r>
      </w:ins>
      <w:ins w:id="41" w:author="Liang Zhao" w:date="2016-02-01T08:19:00Z">
        <w:r>
          <w:rPr>
            <w:lang w:val="en-US"/>
          </w:rPr>
          <w:t>.</w:t>
        </w:r>
      </w:ins>
    </w:p>
    <w:p w:rsidR="000F4FA5" w:rsidRDefault="000F4FA5">
      <w:pPr>
        <w:pStyle w:val="Heading2"/>
        <w:rPr>
          <w:ins w:id="42" w:author="Liang Zhao" w:date="2016-01-27T16:46:00Z"/>
          <w:lang w:val="en-US"/>
        </w:rPr>
        <w:pPrChange w:id="43" w:author="Liang Zhao" w:date="2016-01-27T16:38:00Z">
          <w:pPr>
            <w:pStyle w:val="Heading1"/>
          </w:pPr>
        </w:pPrChange>
      </w:pPr>
      <w:ins w:id="44" w:author="Liang Zhao" w:date="2016-01-27T16:38:00Z">
        <w:r>
          <w:rPr>
            <w:lang w:val="en-US"/>
          </w:rPr>
          <w:t>Color Choose</w:t>
        </w:r>
      </w:ins>
    </w:p>
    <w:p w:rsidR="006345CB" w:rsidRDefault="006345CB">
      <w:pPr>
        <w:rPr>
          <w:ins w:id="45" w:author="Liang Zhao" w:date="2016-01-27T16:46:00Z"/>
          <w:lang w:val="en-US"/>
        </w:rPr>
        <w:pPrChange w:id="46" w:author="Liang Zhao" w:date="2016-01-27T16:46:00Z">
          <w:pPr>
            <w:pStyle w:val="Heading1"/>
          </w:pPr>
        </w:pPrChange>
      </w:pPr>
      <w:ins w:id="47" w:author="Liang Zhao" w:date="2016-01-27T16:46:00Z">
        <w:r>
          <w:rPr>
            <w:lang w:val="en-US"/>
          </w:rPr>
          <w:t>Background color:</w:t>
        </w:r>
      </w:ins>
      <w:ins w:id="48" w:author="Liang Zhao" w:date="2016-01-31T13:17:00Z">
        <w:r w:rsidR="00AB14B7">
          <w:rPr>
            <w:lang w:val="en-US"/>
          </w:rPr>
          <w:t xml:space="preserve"> Black</w:t>
        </w:r>
      </w:ins>
    </w:p>
    <w:p w:rsidR="006345CB" w:rsidRDefault="006345CB">
      <w:pPr>
        <w:rPr>
          <w:ins w:id="49" w:author="Liang Zhao" w:date="2016-01-31T13:17:00Z"/>
          <w:lang w:val="en-US"/>
        </w:rPr>
        <w:pPrChange w:id="50" w:author="Liang Zhao" w:date="2016-01-27T16:46:00Z">
          <w:pPr>
            <w:pStyle w:val="Heading1"/>
          </w:pPr>
        </w:pPrChange>
      </w:pPr>
      <w:ins w:id="51" w:author="Liang Zhao" w:date="2016-01-27T16:46:00Z">
        <w:r>
          <w:rPr>
            <w:lang w:val="en-US"/>
          </w:rPr>
          <w:t xml:space="preserve">Text </w:t>
        </w:r>
      </w:ins>
      <w:ins w:id="52" w:author="Liang Zhao" w:date="2016-01-31T13:17:00Z">
        <w:r w:rsidR="00AB14B7">
          <w:rPr>
            <w:lang w:val="en-US"/>
          </w:rPr>
          <w:t>color: White</w:t>
        </w:r>
      </w:ins>
    </w:p>
    <w:p w:rsidR="00AB14B7" w:rsidRDefault="00AB14B7">
      <w:pPr>
        <w:rPr>
          <w:ins w:id="53" w:author="Liang Zhao" w:date="2016-01-27T19:25:00Z"/>
          <w:lang w:val="en-US"/>
        </w:rPr>
        <w:pPrChange w:id="54" w:author="Liang Zhao" w:date="2016-01-27T16:46:00Z">
          <w:pPr>
            <w:pStyle w:val="Heading1"/>
          </w:pPr>
        </w:pPrChange>
      </w:pPr>
      <w:ins w:id="55" w:author="Liang Zhao" w:date="2016-01-31T13:17:00Z">
        <w:r>
          <w:rPr>
            <w:lang w:val="en-US"/>
          </w:rPr>
          <w:t xml:space="preserve">We choose big picture as our </w:t>
        </w:r>
      </w:ins>
      <w:ins w:id="56" w:author="Liang Zhao" w:date="2016-01-31T13:18:00Z">
        <w:r>
          <w:rPr>
            <w:lang w:val="en-US"/>
          </w:rPr>
          <w:t>background,</w:t>
        </w:r>
      </w:ins>
      <w:ins w:id="57" w:author="Liang Zhao" w:date="2016-01-31T13:17:00Z">
        <w:r>
          <w:rPr>
            <w:lang w:val="en-US"/>
          </w:rPr>
          <w:t xml:space="preserve"> so we want to use black for our background color which can make our page </w:t>
        </w:r>
      </w:ins>
      <w:ins w:id="58" w:author="Liang Zhao" w:date="2016-01-31T13:18:00Z">
        <w:r>
          <w:rPr>
            <w:lang w:val="en-US"/>
          </w:rPr>
          <w:t>clearer</w:t>
        </w:r>
      </w:ins>
      <w:ins w:id="59" w:author="Liang Zhao" w:date="2016-01-31T13:17:00Z">
        <w:r>
          <w:rPr>
            <w:lang w:val="en-US"/>
          </w:rPr>
          <w:t xml:space="preserve"> and simple. </w:t>
        </w:r>
      </w:ins>
      <w:ins w:id="60" w:author="Liang Zhao" w:date="2016-01-31T13:18:00Z">
        <w:r>
          <w:rPr>
            <w:lang w:val="en-US"/>
          </w:rPr>
          <w:t>We also use white as the texts color because the white have a strong contrast with black and people can easil</w:t>
        </w:r>
      </w:ins>
      <w:ins w:id="61" w:author="Liang Zhao" w:date="2016-01-31T13:19:00Z">
        <w:r>
          <w:rPr>
            <w:lang w:val="en-US"/>
          </w:rPr>
          <w:t>y see the important messages.</w:t>
        </w:r>
      </w:ins>
    </w:p>
    <w:p w:rsidR="0096722D" w:rsidRPr="0096722D" w:rsidRDefault="00430FF2" w:rsidP="0096722D">
      <w:pPr>
        <w:pStyle w:val="Heading2"/>
        <w:rPr>
          <w:ins w:id="62" w:author="Liang Zhao" w:date="2016-01-27T19:25:00Z"/>
          <w:lang w:val="en-US"/>
          <w:rPrChange w:id="63" w:author="Liang Zhao" w:date="2016-02-01T08:17:00Z">
            <w:rPr>
              <w:ins w:id="64" w:author="Liang Zhao" w:date="2016-01-27T19:25:00Z"/>
              <w:lang w:val="en-US"/>
            </w:rPr>
          </w:rPrChange>
        </w:rPr>
        <w:pPrChange w:id="65" w:author="Liang Zhao" w:date="2016-02-01T08:17:00Z">
          <w:pPr>
            <w:pStyle w:val="Heading1"/>
          </w:pPr>
        </w:pPrChange>
      </w:pPr>
      <w:ins w:id="66" w:author="Liang Zhao" w:date="2016-01-27T19:25:00Z">
        <w:r>
          <w:rPr>
            <w:lang w:val="en-US"/>
          </w:rPr>
          <w:t>Design Reason</w:t>
        </w:r>
      </w:ins>
    </w:p>
    <w:p w:rsidR="00430FF2" w:rsidRPr="00430FF2" w:rsidRDefault="00AB14B7">
      <w:pPr>
        <w:rPr>
          <w:ins w:id="67" w:author="Liang Zhao" w:date="2016-01-27T16:35:00Z"/>
          <w:rFonts w:hint="eastAsia"/>
          <w:lang w:val="en-US" w:eastAsia="zh-CN"/>
          <w:rPrChange w:id="68" w:author="Liang Zhao" w:date="2016-01-27T19:26:00Z">
            <w:rPr>
              <w:ins w:id="69" w:author="Liang Zhao" w:date="2016-01-27T16:35:00Z"/>
              <w:lang w:val="en-US"/>
            </w:rPr>
          </w:rPrChange>
        </w:rPr>
        <w:pPrChange w:id="70" w:author="Liang Zhao" w:date="2016-01-27T19:26:00Z">
          <w:pPr>
            <w:pStyle w:val="Heading1"/>
          </w:pPr>
        </w:pPrChange>
      </w:pPr>
      <w:ins w:id="71" w:author="Liang Zhao" w:date="2016-01-31T13:22:00Z">
        <w:r>
          <w:rPr>
            <w:lang w:val="en-US"/>
          </w:rPr>
          <w:t xml:space="preserve">We use the big picture </w:t>
        </w:r>
      </w:ins>
      <w:ins w:id="72" w:author="Liang Zhao" w:date="2016-02-01T07:31:00Z">
        <w:r w:rsidR="00927EFC">
          <w:rPr>
            <w:lang w:val="en-US"/>
          </w:rPr>
          <w:t xml:space="preserve">which </w:t>
        </w:r>
      </w:ins>
      <w:ins w:id="73" w:author="Liang Zhao" w:date="2016-01-31T13:22:00Z">
        <w:r>
          <w:rPr>
            <w:lang w:val="en-US"/>
          </w:rPr>
          <w:t xml:space="preserve">can make people see our </w:t>
        </w:r>
      </w:ins>
      <w:ins w:id="74" w:author="Liang Zhao" w:date="2016-01-31T13:23:00Z">
        <w:r>
          <w:rPr>
            <w:lang w:val="en-US"/>
          </w:rPr>
          <w:t>information</w:t>
        </w:r>
      </w:ins>
      <w:ins w:id="75" w:author="Liang Zhao" w:date="2016-01-31T13:22:00Z">
        <w:r>
          <w:rPr>
            <w:lang w:val="en-US"/>
          </w:rPr>
          <w:t xml:space="preserve"> </w:t>
        </w:r>
      </w:ins>
      <w:ins w:id="76" w:author="Liang Zhao" w:date="2016-01-31T13:23:00Z">
        <w:r>
          <w:rPr>
            <w:lang w:val="en-US"/>
          </w:rPr>
          <w:t>more directly, they don’t need to see a lot of words to find what they want. And we try to use simple words as our tag</w:t>
        </w:r>
      </w:ins>
      <w:ins w:id="77" w:author="Liang Zhao" w:date="2016-02-01T07:31:00Z">
        <w:r w:rsidR="00927EFC">
          <w:rPr>
            <w:lang w:val="en-US"/>
          </w:rPr>
          <w:t>s</w:t>
        </w:r>
      </w:ins>
      <w:ins w:id="78" w:author="Liang Zhao" w:date="2016-01-31T13:23:00Z">
        <w:r>
          <w:rPr>
            <w:lang w:val="en-US"/>
          </w:rPr>
          <w:t xml:space="preserve"> and heading</w:t>
        </w:r>
      </w:ins>
      <w:ins w:id="79" w:author="Liang Zhao" w:date="2016-02-01T07:31:00Z">
        <w:r w:rsidR="00927EFC">
          <w:rPr>
            <w:lang w:val="en-US"/>
          </w:rPr>
          <w:t>s</w:t>
        </w:r>
      </w:ins>
      <w:ins w:id="80" w:author="Liang Zhao" w:date="2016-01-31T13:23:00Z">
        <w:r>
          <w:rPr>
            <w:lang w:val="en-US"/>
          </w:rPr>
          <w:t xml:space="preserve"> to guide people to the right place of the information. </w:t>
        </w:r>
      </w:ins>
      <w:ins w:id="81" w:author="Liang Zhao" w:date="2016-02-01T07:31:00Z">
        <w:r w:rsidR="00927EFC">
          <w:rPr>
            <w:lang w:val="en-US"/>
          </w:rPr>
          <w:t xml:space="preserve">Also, we have many hyperlinks with images, people can easily find the right place. </w:t>
        </w:r>
      </w:ins>
      <w:ins w:id="82" w:author="Liang Zhao" w:date="2016-02-01T07:32:00Z">
        <w:r w:rsidR="00927EFC">
          <w:rPr>
            <w:lang w:val="en-US"/>
          </w:rPr>
          <w:t xml:space="preserve">The all ideas based on our </w:t>
        </w:r>
      </w:ins>
      <w:ins w:id="83" w:author="Liang Zhao" w:date="2016-02-01T07:34:00Z">
        <w:r w:rsidR="00927EFC">
          <w:rPr>
            <w:rFonts w:hint="eastAsia"/>
            <w:lang w:val="en-US" w:eastAsia="zh-CN"/>
          </w:rPr>
          <w:t xml:space="preserve">core purpose that give people </w:t>
        </w:r>
        <w:r w:rsidR="00927EFC">
          <w:rPr>
            <w:lang w:val="en-US" w:eastAsia="zh-CN"/>
          </w:rPr>
          <w:t>accurate</w:t>
        </w:r>
        <w:r w:rsidR="00927EFC">
          <w:rPr>
            <w:rFonts w:hint="eastAsia"/>
            <w:lang w:val="en-US" w:eastAsia="zh-CN"/>
          </w:rPr>
          <w:t xml:space="preserve"> </w:t>
        </w:r>
      </w:ins>
      <w:ins w:id="84" w:author="Liang Zhao" w:date="2016-02-01T07:35:00Z">
        <w:r w:rsidR="00927EFC" w:rsidRPr="00927EFC">
          <w:rPr>
            <w:lang w:val="en-US" w:eastAsia="zh-CN"/>
            <w:rPrChange w:id="85" w:author="Liang Zhao" w:date="2016-02-01T07:35:00Z">
              <w:rPr>
                <w:rStyle w:val="opdict3font241"/>
                <w:color w:val="333333"/>
              </w:rPr>
            </w:rPrChange>
          </w:rPr>
          <w:t>guidance</w:t>
        </w:r>
        <w:r w:rsidR="00927EFC">
          <w:rPr>
            <w:lang w:val="en-US" w:eastAsia="zh-CN"/>
          </w:rPr>
          <w:t>.</w:t>
        </w:r>
      </w:ins>
    </w:p>
    <w:p w:rsidR="0020468D" w:rsidRDefault="0020468D" w:rsidP="0020468D">
      <w:pPr>
        <w:pStyle w:val="Heading1"/>
        <w:rPr>
          <w:lang w:val="en-US"/>
        </w:rPr>
      </w:pPr>
      <w:r w:rsidRPr="0020468D">
        <w:rPr>
          <w:lang w:val="en-US"/>
        </w:rPr>
        <w:t>References</w:t>
      </w:r>
    </w:p>
    <w:p w:rsidR="00AA41F0" w:rsidRPr="00AA41F0" w:rsidRDefault="003A6736" w:rsidP="00AA41F0">
      <w:pPr>
        <w:rPr>
          <w:rFonts w:eastAsia="PMingLiU"/>
          <w:lang w:val="en-US" w:eastAsia="zh-TW"/>
        </w:rPr>
      </w:pPr>
      <w:r w:rsidRPr="00843623">
        <w:rPr>
          <w:lang w:val="en-US"/>
        </w:rPr>
        <w:t>International Student Guide. (</w:t>
      </w:r>
      <w:proofErr w:type="spellStart"/>
      <w:r w:rsidRPr="00843623">
        <w:rPr>
          <w:lang w:val="en-US"/>
        </w:rPr>
        <w:t>n.d.</w:t>
      </w:r>
      <w:proofErr w:type="spellEnd"/>
      <w:r w:rsidRPr="00843623">
        <w:rPr>
          <w:lang w:val="en-US"/>
        </w:rPr>
        <w:t>). The University of British Columbia. Retrieved from:</w:t>
      </w:r>
      <w:r w:rsidR="00AA41F0">
        <w:rPr>
          <w:rFonts w:eastAsia="PMingLiU" w:hint="eastAsia"/>
          <w:lang w:val="en-US" w:eastAsia="zh-TW"/>
        </w:rPr>
        <w:t xml:space="preserve"> </w:t>
      </w:r>
      <w:r w:rsidR="00AA41F0" w:rsidRPr="00AA41F0">
        <w:rPr>
          <w:lang w:val="en-US"/>
        </w:rPr>
        <w:t>http://students.ubc</w:t>
      </w:r>
      <w:r w:rsidR="00AA41F0">
        <w:rPr>
          <w:rFonts w:eastAsia="PMingLiU" w:hint="eastAsia"/>
          <w:lang w:val="en-US" w:eastAsia="zh-TW"/>
        </w:rPr>
        <w:t>.</w:t>
      </w:r>
    </w:p>
    <w:p w:rsidR="003A6736" w:rsidRPr="00AA41F0" w:rsidRDefault="003A6736" w:rsidP="00AA41F0">
      <w:pPr>
        <w:ind w:firstLine="708"/>
        <w:rPr>
          <w:rFonts w:eastAsia="PMingLiU"/>
          <w:lang w:val="en-US" w:eastAsia="zh-TW"/>
        </w:rPr>
      </w:pPr>
      <w:r w:rsidRPr="00843623">
        <w:rPr>
          <w:lang w:val="en-US"/>
        </w:rPr>
        <w:t>ca/international</w:t>
      </w:r>
    </w:p>
    <w:p w:rsidR="00924D82" w:rsidRDefault="003A6736" w:rsidP="00843623">
      <w:pPr>
        <w:rPr>
          <w:ins w:id="86" w:author="Liang Zhao" w:date="2016-02-01T07:39:00Z"/>
          <w:lang w:val="en-US"/>
        </w:rPr>
      </w:pPr>
      <w:r w:rsidRPr="00843623">
        <w:rPr>
          <w:lang w:val="en-US"/>
        </w:rPr>
        <w:t>SFU International. (</w:t>
      </w:r>
      <w:proofErr w:type="spellStart"/>
      <w:r w:rsidRPr="00843623">
        <w:rPr>
          <w:lang w:val="en-US"/>
        </w:rPr>
        <w:t>n.d.</w:t>
      </w:r>
      <w:proofErr w:type="spellEnd"/>
      <w:r w:rsidRPr="00843623">
        <w:rPr>
          <w:lang w:val="en-US"/>
        </w:rPr>
        <w:t>). Simon Fraser University. Retrieved from:</w:t>
      </w:r>
      <w:r w:rsidR="00843623">
        <w:rPr>
          <w:rFonts w:eastAsia="PMingLiU" w:hint="eastAsia"/>
          <w:lang w:val="en-US" w:eastAsia="zh-TW"/>
        </w:rPr>
        <w:t xml:space="preserve"> </w:t>
      </w:r>
      <w:ins w:id="87" w:author="Liang Zhao" w:date="2016-02-01T07:39:00Z">
        <w:r w:rsidR="00137B0F">
          <w:rPr>
            <w:lang w:val="en-US"/>
          </w:rPr>
          <w:fldChar w:fldCharType="begin"/>
        </w:r>
        <w:r w:rsidR="00137B0F">
          <w:rPr>
            <w:lang w:val="en-US"/>
          </w:rPr>
          <w:instrText xml:space="preserve"> HYPERLINK "</w:instrText>
        </w:r>
      </w:ins>
      <w:r w:rsidR="00137B0F" w:rsidRPr="00843623">
        <w:rPr>
          <w:lang w:val="en-US"/>
        </w:rPr>
        <w:instrText>http://www.sfu.ca/international.html</w:instrText>
      </w:r>
      <w:ins w:id="88" w:author="Liang Zhao" w:date="2016-02-01T07:39:00Z">
        <w:r w:rsidR="00137B0F">
          <w:rPr>
            <w:lang w:val="en-US"/>
          </w:rPr>
          <w:instrText xml:space="preserve">" </w:instrText>
        </w:r>
        <w:r w:rsidR="00137B0F">
          <w:rPr>
            <w:lang w:val="en-US"/>
          </w:rPr>
          <w:fldChar w:fldCharType="separate"/>
        </w:r>
      </w:ins>
      <w:r w:rsidR="00137B0F" w:rsidRPr="00E66C70">
        <w:rPr>
          <w:rStyle w:val="Hyperlink"/>
          <w:lang w:val="en-US"/>
        </w:rPr>
        <w:t>http://www.sfu.ca/international.html</w:t>
      </w:r>
      <w:ins w:id="89" w:author="Liang Zhao" w:date="2016-02-01T07:39:00Z">
        <w:r w:rsidR="00137B0F">
          <w:rPr>
            <w:lang w:val="en-US"/>
          </w:rPr>
          <w:fldChar w:fldCharType="end"/>
        </w:r>
      </w:ins>
    </w:p>
    <w:p w:rsidR="00137B0F" w:rsidRPr="00843623" w:rsidRDefault="00137B0F" w:rsidP="00843623">
      <w:pPr>
        <w:rPr>
          <w:lang w:val="en-US"/>
        </w:rPr>
      </w:pPr>
      <w:ins w:id="90" w:author="Liang Zhao" w:date="2016-02-01T07:39:00Z">
        <w:r>
          <w:rPr>
            <w:lang w:val="en-US"/>
          </w:rPr>
          <w:t>W</w:t>
        </w:r>
      </w:ins>
      <w:ins w:id="91" w:author="Liang Zhao" w:date="2016-02-01T07:40:00Z">
        <w:r>
          <w:rPr>
            <w:rFonts w:hint="eastAsia"/>
            <w:lang w:val="en-US" w:eastAsia="zh-CN"/>
          </w:rPr>
          <w:t>ire</w:t>
        </w:r>
        <w:r>
          <w:rPr>
            <w:lang w:val="en-US"/>
          </w:rPr>
          <w:t xml:space="preserve">frame tool: </w:t>
        </w:r>
        <w:r>
          <w:rPr>
            <w:lang w:val="en-US"/>
          </w:rPr>
          <w:fldChar w:fldCharType="begin"/>
        </w:r>
        <w:r>
          <w:rPr>
            <w:lang w:val="en-US"/>
          </w:rPr>
          <w:instrText xml:space="preserve"> HYPERLINK "https://wireframe.cc/" </w:instrText>
        </w:r>
        <w:r>
          <w:rPr>
            <w:lang w:val="en-US"/>
          </w:rPr>
        </w:r>
        <w:r>
          <w:rPr>
            <w:lang w:val="en-US"/>
          </w:rPr>
          <w:fldChar w:fldCharType="separate"/>
        </w:r>
        <w:r w:rsidRPr="00137B0F">
          <w:rPr>
            <w:rStyle w:val="Hyperlink"/>
            <w:lang w:val="en-US"/>
          </w:rPr>
          <w:t>https://wireframe.cc/</w:t>
        </w:r>
        <w:r>
          <w:rPr>
            <w:lang w:val="en-US"/>
          </w:rPr>
          <w:fldChar w:fldCharType="end"/>
        </w:r>
      </w:ins>
    </w:p>
    <w:sectPr w:rsidR="00137B0F" w:rsidRPr="00843623" w:rsidSect="00E43376">
      <w:headerReference w:type="default" r:id="rId11"/>
      <w:footerReference w:type="default" r:id="rId12"/>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8D5" w:rsidRDefault="00CC08D5" w:rsidP="000D1E8A">
      <w:pPr>
        <w:spacing w:after="0" w:line="240" w:lineRule="auto"/>
      </w:pPr>
      <w:r>
        <w:separator/>
      </w:r>
    </w:p>
  </w:endnote>
  <w:endnote w:type="continuationSeparator" w:id="0">
    <w:p w:rsidR="00CC08D5" w:rsidRDefault="00CC08D5"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4E2" w:rsidRPr="00BE26F1" w:rsidRDefault="00F254E2" w:rsidP="007E60A6">
    <w:pPr>
      <w:pStyle w:val="Footer"/>
      <w:jc w:val="center"/>
      <w:rPr>
        <w:color w:val="808080"/>
        <w:sz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8D5" w:rsidRDefault="00CC08D5" w:rsidP="000D1E8A">
      <w:pPr>
        <w:spacing w:after="0" w:line="240" w:lineRule="auto"/>
      </w:pPr>
      <w:r>
        <w:separator/>
      </w:r>
    </w:p>
  </w:footnote>
  <w:footnote w:type="continuationSeparator" w:id="0">
    <w:p w:rsidR="00CC08D5" w:rsidRDefault="00CC08D5" w:rsidP="000D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4E2" w:rsidRPr="00BC28FB" w:rsidRDefault="00F254E2" w:rsidP="00BC28FB">
    <w:pPr>
      <w:pStyle w:val="Header"/>
      <w:rPr>
        <w:sz w:val="18"/>
        <w:szCs w:val="20"/>
        <w:lang w:val="en-US"/>
      </w:rPr>
    </w:pPr>
    <w:r w:rsidRPr="00BC28FB">
      <w:rPr>
        <w:sz w:val="18"/>
        <w:szCs w:val="20"/>
        <w:lang w:val="en-US"/>
      </w:rPr>
      <w:t>[</w:t>
    </w:r>
    <w:r>
      <w:rPr>
        <w:sz w:val="18"/>
        <w:szCs w:val="20"/>
        <w:lang w:val="en-US"/>
      </w:rPr>
      <w:t>COMP 1536 Project G</w:t>
    </w:r>
    <w:r w:rsidR="00783C0F">
      <w:rPr>
        <w:sz w:val="18"/>
        <w:szCs w:val="20"/>
        <w:lang w:val="en-US"/>
      </w:rPr>
      <w:t>roup</w:t>
    </w:r>
    <w:r>
      <w:rPr>
        <w:sz w:val="18"/>
        <w:szCs w:val="20"/>
        <w:lang w:val="en-US"/>
      </w:rPr>
      <w:t>-12</w:t>
    </w:r>
    <w:r w:rsidRPr="00BC28FB">
      <w:rPr>
        <w:sz w:val="18"/>
        <w:szCs w:val="20"/>
        <w:lang w:val="en-US"/>
      </w:rPr>
      <w:t>]</w:t>
    </w:r>
  </w:p>
  <w:p w:rsidR="00F254E2" w:rsidRDefault="00F254E2" w:rsidP="00BC28FB">
    <w:pPr>
      <w:pStyle w:val="Header"/>
      <w:rPr>
        <w:sz w:val="18"/>
        <w:szCs w:val="20"/>
        <w:lang w:val="en-US"/>
      </w:rPr>
    </w:pPr>
    <w:r w:rsidRPr="00BC28FB">
      <w:rPr>
        <w:sz w:val="18"/>
        <w:szCs w:val="20"/>
        <w:lang w:val="en-US"/>
      </w:rPr>
      <w:t>[</w:t>
    </w:r>
    <w:r>
      <w:rPr>
        <w:sz w:val="18"/>
        <w:szCs w:val="20"/>
        <w:lang w:val="en-US"/>
      </w:rPr>
      <w:t>20616/01/</w:t>
    </w:r>
    <w:ins w:id="92" w:author="Liang Zhao" w:date="2016-01-27T16:47:00Z">
      <w:r w:rsidR="00B367D9">
        <w:rPr>
          <w:sz w:val="18"/>
          <w:szCs w:val="20"/>
          <w:lang w:val="en-US"/>
        </w:rPr>
        <w:t>27</w:t>
      </w:r>
    </w:ins>
    <w:del w:id="93" w:author="Liang Zhao" w:date="2016-01-27T16:47:00Z">
      <w:r w:rsidDel="00B367D9">
        <w:rPr>
          <w:sz w:val="18"/>
          <w:szCs w:val="20"/>
          <w:lang w:val="en-US"/>
        </w:rPr>
        <w:delText>16</w:delText>
      </w:r>
    </w:del>
    <w:r w:rsidRPr="00BC28FB">
      <w:rPr>
        <w:sz w:val="18"/>
        <w:szCs w:val="20"/>
        <w:lang w:val="en-US"/>
      </w:rPr>
      <w:t>]</w:t>
    </w:r>
  </w:p>
  <w:p w:rsidR="00F254E2" w:rsidRDefault="00F254E2" w:rsidP="00BC28FB">
    <w:pPr>
      <w:pStyle w:val="Header"/>
      <w:jc w:val="center"/>
      <w:rPr>
        <w:b/>
        <w:sz w:val="24"/>
        <w:lang w:val="en-US"/>
      </w:rPr>
    </w:pPr>
    <w:r w:rsidRPr="00BC28FB">
      <w:rPr>
        <w:b/>
        <w:sz w:val="24"/>
        <w:lang w:val="en-US"/>
      </w:rPr>
      <w:t>Project Proposal: [</w:t>
    </w:r>
    <w:r w:rsidR="00E245DC">
      <w:rPr>
        <w:b/>
        <w:sz w:val="24"/>
        <w:lang w:val="en-US"/>
      </w:rPr>
      <w:t xml:space="preserve">A </w:t>
    </w:r>
    <w:r>
      <w:rPr>
        <w:b/>
        <w:sz w:val="24"/>
        <w:lang w:val="en-US"/>
      </w:rPr>
      <w:t>S</w:t>
    </w:r>
    <w:r w:rsidRPr="006761A3">
      <w:rPr>
        <w:b/>
        <w:sz w:val="24"/>
        <w:lang w:val="en-US"/>
      </w:rPr>
      <w:t xml:space="preserve">urvival </w:t>
    </w:r>
    <w:r>
      <w:rPr>
        <w:b/>
        <w:sz w:val="24"/>
        <w:lang w:val="en-US"/>
      </w:rPr>
      <w:t>G</w:t>
    </w:r>
    <w:r w:rsidRPr="006761A3">
      <w:rPr>
        <w:b/>
        <w:sz w:val="24"/>
        <w:lang w:val="en-US"/>
      </w:rPr>
      <w:t>uide</w:t>
    </w:r>
    <w:r>
      <w:rPr>
        <w:b/>
        <w:sz w:val="24"/>
        <w:lang w:val="en-US"/>
      </w:rPr>
      <w:t xml:space="preserve"> Site for International Students</w:t>
    </w:r>
    <w:r w:rsidRPr="00BC28FB">
      <w:rPr>
        <w:b/>
        <w:sz w:val="24"/>
        <w:lang w:val="en-US"/>
      </w:rPr>
      <w:t>]</w:t>
    </w:r>
  </w:p>
  <w:p w:rsidR="00F254E2" w:rsidRPr="00BC28FB" w:rsidRDefault="00F254E2" w:rsidP="00BC28FB">
    <w:pPr>
      <w:pStyle w:val="Header"/>
      <w:jc w:val="center"/>
      <w:rPr>
        <w:b/>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53C8"/>
    <w:multiLevelType w:val="hybridMultilevel"/>
    <w:tmpl w:val="DC508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FE31C7D"/>
    <w:multiLevelType w:val="hybridMultilevel"/>
    <w:tmpl w:val="4B8CA4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6E7913"/>
    <w:multiLevelType w:val="hybridMultilevel"/>
    <w:tmpl w:val="68BC8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7" w15:restartNumberingAfterBreak="0">
    <w:nsid w:val="657E5D71"/>
    <w:multiLevelType w:val="hybridMultilevel"/>
    <w:tmpl w:val="39BE8432"/>
    <w:lvl w:ilvl="0" w:tplc="F092BC2A">
      <w:start w:val="1"/>
      <w:numFmt w:val="bullet"/>
      <w:pStyle w:val="ListBullet"/>
      <w:lvlText w:val=""/>
      <w:lvlJc w:val="left"/>
      <w:pPr>
        <w:tabs>
          <w:tab w:val="num" w:pos="360"/>
        </w:tabs>
        <w:ind w:left="432" w:hanging="288"/>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A435F"/>
    <w:multiLevelType w:val="hybridMultilevel"/>
    <w:tmpl w:val="D7BCC8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9"/>
  </w:num>
  <w:num w:numId="6">
    <w:abstractNumId w:val="7"/>
  </w:num>
  <w:num w:numId="7">
    <w:abstractNumId w:val="3"/>
  </w:num>
  <w:num w:numId="8">
    <w:abstractNumId w:val="2"/>
  </w:num>
  <w:num w:numId="9">
    <w:abstractNumId w:val="0"/>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ang Zhao">
    <w15:presenceInfo w15:providerId="None" w15:userId="Liang Z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FB"/>
    <w:rsid w:val="00010EF2"/>
    <w:rsid w:val="00014E02"/>
    <w:rsid w:val="000474DE"/>
    <w:rsid w:val="00065843"/>
    <w:rsid w:val="00080538"/>
    <w:rsid w:val="000827A0"/>
    <w:rsid w:val="000C6057"/>
    <w:rsid w:val="000D1E8A"/>
    <w:rsid w:val="000E6763"/>
    <w:rsid w:val="000F4FA5"/>
    <w:rsid w:val="00100852"/>
    <w:rsid w:val="00121187"/>
    <w:rsid w:val="0013419C"/>
    <w:rsid w:val="001358AE"/>
    <w:rsid w:val="00137B0F"/>
    <w:rsid w:val="00154ADC"/>
    <w:rsid w:val="00161BAB"/>
    <w:rsid w:val="001679C9"/>
    <w:rsid w:val="001904B9"/>
    <w:rsid w:val="001D3137"/>
    <w:rsid w:val="001E4DE2"/>
    <w:rsid w:val="0020468D"/>
    <w:rsid w:val="00204A72"/>
    <w:rsid w:val="00204F1B"/>
    <w:rsid w:val="00240EC7"/>
    <w:rsid w:val="00260662"/>
    <w:rsid w:val="002A7E06"/>
    <w:rsid w:val="002B2B32"/>
    <w:rsid w:val="002D21FB"/>
    <w:rsid w:val="00306E0C"/>
    <w:rsid w:val="00307E44"/>
    <w:rsid w:val="00360210"/>
    <w:rsid w:val="00392D76"/>
    <w:rsid w:val="003A6736"/>
    <w:rsid w:val="003D786C"/>
    <w:rsid w:val="00430FF2"/>
    <w:rsid w:val="00440B11"/>
    <w:rsid w:val="004465EF"/>
    <w:rsid w:val="00454272"/>
    <w:rsid w:val="0046048F"/>
    <w:rsid w:val="004613AA"/>
    <w:rsid w:val="00463D4C"/>
    <w:rsid w:val="00483E1A"/>
    <w:rsid w:val="0049673A"/>
    <w:rsid w:val="004C05BF"/>
    <w:rsid w:val="004C3858"/>
    <w:rsid w:val="004D6352"/>
    <w:rsid w:val="00516685"/>
    <w:rsid w:val="00537134"/>
    <w:rsid w:val="005445FC"/>
    <w:rsid w:val="00551E10"/>
    <w:rsid w:val="00564935"/>
    <w:rsid w:val="00565AAB"/>
    <w:rsid w:val="005939F9"/>
    <w:rsid w:val="005A02FD"/>
    <w:rsid w:val="005A22E0"/>
    <w:rsid w:val="0060317B"/>
    <w:rsid w:val="006345CB"/>
    <w:rsid w:val="006423DE"/>
    <w:rsid w:val="006704D8"/>
    <w:rsid w:val="006761A3"/>
    <w:rsid w:val="006805D7"/>
    <w:rsid w:val="00694B3A"/>
    <w:rsid w:val="006A4CD1"/>
    <w:rsid w:val="006D3A09"/>
    <w:rsid w:val="006D6350"/>
    <w:rsid w:val="00715EEB"/>
    <w:rsid w:val="00762ED4"/>
    <w:rsid w:val="0077079C"/>
    <w:rsid w:val="00783C0F"/>
    <w:rsid w:val="007B2459"/>
    <w:rsid w:val="007C0DD4"/>
    <w:rsid w:val="007D6DEF"/>
    <w:rsid w:val="007E60A6"/>
    <w:rsid w:val="008049B0"/>
    <w:rsid w:val="00843623"/>
    <w:rsid w:val="00854E31"/>
    <w:rsid w:val="00884568"/>
    <w:rsid w:val="008A7D1B"/>
    <w:rsid w:val="008E3168"/>
    <w:rsid w:val="00924D82"/>
    <w:rsid w:val="00927EFC"/>
    <w:rsid w:val="009329BE"/>
    <w:rsid w:val="00953DE6"/>
    <w:rsid w:val="0096580D"/>
    <w:rsid w:val="0096722D"/>
    <w:rsid w:val="009B61B3"/>
    <w:rsid w:val="009E1E55"/>
    <w:rsid w:val="009E5BC5"/>
    <w:rsid w:val="009F48ED"/>
    <w:rsid w:val="00A6105A"/>
    <w:rsid w:val="00A733E7"/>
    <w:rsid w:val="00A874AB"/>
    <w:rsid w:val="00AA41F0"/>
    <w:rsid w:val="00AB14B7"/>
    <w:rsid w:val="00AC4225"/>
    <w:rsid w:val="00B049AA"/>
    <w:rsid w:val="00B367D9"/>
    <w:rsid w:val="00BA4A01"/>
    <w:rsid w:val="00BA7AE8"/>
    <w:rsid w:val="00BB7B57"/>
    <w:rsid w:val="00BC1BE0"/>
    <w:rsid w:val="00BC28FB"/>
    <w:rsid w:val="00BD4AAA"/>
    <w:rsid w:val="00BE26F1"/>
    <w:rsid w:val="00BF2B2E"/>
    <w:rsid w:val="00C45F2A"/>
    <w:rsid w:val="00C61E17"/>
    <w:rsid w:val="00C76104"/>
    <w:rsid w:val="00CA1B3E"/>
    <w:rsid w:val="00CA1C71"/>
    <w:rsid w:val="00CA6007"/>
    <w:rsid w:val="00CC08D5"/>
    <w:rsid w:val="00CD05DF"/>
    <w:rsid w:val="00CF07F6"/>
    <w:rsid w:val="00D03D21"/>
    <w:rsid w:val="00D41C89"/>
    <w:rsid w:val="00DB46D5"/>
    <w:rsid w:val="00DB6A28"/>
    <w:rsid w:val="00DF79EF"/>
    <w:rsid w:val="00E012AB"/>
    <w:rsid w:val="00E245DC"/>
    <w:rsid w:val="00E273A2"/>
    <w:rsid w:val="00E43376"/>
    <w:rsid w:val="00E529C1"/>
    <w:rsid w:val="00E76260"/>
    <w:rsid w:val="00EA637E"/>
    <w:rsid w:val="00EB54EA"/>
    <w:rsid w:val="00EC346A"/>
    <w:rsid w:val="00ED4E29"/>
    <w:rsid w:val="00EF4876"/>
    <w:rsid w:val="00F254E2"/>
    <w:rsid w:val="00F42DB4"/>
    <w:rsid w:val="00F512D5"/>
    <w:rsid w:val="00F53053"/>
    <w:rsid w:val="00F74DC0"/>
    <w:rsid w:val="00F86576"/>
    <w:rsid w:val="00FB1DAA"/>
    <w:rsid w:val="00FB3BB3"/>
    <w:rsid w:val="00FE2F3E"/>
    <w:rsid w:val="00FF13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A2D5F"/>
  <w15:docId w15:val="{84BE02EB-B791-4969-B375-45ABB9BE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CA"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5D7"/>
    <w:pPr>
      <w:spacing w:after="200" w:line="276" w:lineRule="auto"/>
    </w:pPr>
    <w:rPr>
      <w:sz w:val="22"/>
      <w:szCs w:val="22"/>
      <w:lang w:val="uk-UA" w:eastAsia="en-US"/>
    </w:rPr>
  </w:style>
  <w:style w:type="paragraph" w:styleId="Heading1">
    <w:name w:val="heading 1"/>
    <w:basedOn w:val="Normal"/>
    <w:next w:val="Normal"/>
    <w:link w:val="Heading1Char"/>
    <w:uiPriority w:val="9"/>
    <w:qFormat/>
    <w:rsid w:val="00240EC7"/>
    <w:pPr>
      <w:keepNext/>
      <w:spacing w:before="240" w:after="60"/>
      <w:outlineLvl w:val="0"/>
    </w:pPr>
    <w:rPr>
      <w:rFonts w:ascii="Calibri Light" w:eastAsia="等线 Light" w:hAnsi="Calibri Light"/>
      <w:b/>
      <w:bCs/>
      <w:kern w:val="32"/>
      <w:sz w:val="32"/>
      <w:szCs w:val="32"/>
    </w:rPr>
  </w:style>
  <w:style w:type="paragraph" w:styleId="Heading2">
    <w:name w:val="heading 2"/>
    <w:basedOn w:val="Normal"/>
    <w:next w:val="Normal"/>
    <w:link w:val="Heading2Char"/>
    <w:uiPriority w:val="9"/>
    <w:unhideWhenUsed/>
    <w:qFormat/>
    <w:rsid w:val="00B049AA"/>
    <w:pPr>
      <w:keepNext/>
      <w:spacing w:before="240" w:after="60"/>
      <w:outlineLvl w:val="1"/>
    </w:pPr>
    <w:rPr>
      <w:rFonts w:ascii="Calibri Light" w:eastAsia="等线 Light" w:hAnsi="Calibri Light"/>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 w:type="paragraph" w:styleId="ListBullet">
    <w:name w:val="List Bullet"/>
    <w:basedOn w:val="Normal"/>
    <w:uiPriority w:val="1"/>
    <w:unhideWhenUsed/>
    <w:qFormat/>
    <w:rsid w:val="00CD05DF"/>
    <w:pPr>
      <w:numPr>
        <w:numId w:val="6"/>
      </w:numPr>
      <w:tabs>
        <w:tab w:val="clear" w:pos="360"/>
      </w:tabs>
      <w:spacing w:after="60" w:line="288" w:lineRule="auto"/>
      <w:ind w:left="720" w:hanging="360"/>
    </w:pPr>
    <w:rPr>
      <w:rFonts w:ascii="Arial" w:eastAsia="Arial" w:hAnsi="Arial"/>
      <w:color w:val="404040"/>
      <w:sz w:val="18"/>
      <w:szCs w:val="18"/>
      <w:lang w:val="en-US" w:eastAsia="ja-JP"/>
    </w:rPr>
  </w:style>
  <w:style w:type="character" w:customStyle="1" w:styleId="Heading1Char">
    <w:name w:val="Heading 1 Char"/>
    <w:link w:val="Heading1"/>
    <w:uiPriority w:val="9"/>
    <w:rsid w:val="00240EC7"/>
    <w:rPr>
      <w:rFonts w:ascii="Calibri Light" w:eastAsia="等线 Light" w:hAnsi="Calibri Light" w:cs="Times New Roman"/>
      <w:b/>
      <w:bCs/>
      <w:kern w:val="32"/>
      <w:sz w:val="32"/>
      <w:szCs w:val="32"/>
      <w:lang w:val="uk-UA" w:eastAsia="en-US"/>
    </w:rPr>
  </w:style>
  <w:style w:type="character" w:customStyle="1" w:styleId="Heading2Char">
    <w:name w:val="Heading 2 Char"/>
    <w:link w:val="Heading2"/>
    <w:uiPriority w:val="9"/>
    <w:rsid w:val="00B049AA"/>
    <w:rPr>
      <w:rFonts w:ascii="Calibri Light" w:eastAsia="等线 Light" w:hAnsi="Calibri Light" w:cs="Times New Roman"/>
      <w:b/>
      <w:bCs/>
      <w:iCs/>
      <w:sz w:val="28"/>
      <w:szCs w:val="28"/>
      <w:lang w:val="uk-UA" w:eastAsia="en-US"/>
    </w:rPr>
  </w:style>
  <w:style w:type="paragraph" w:styleId="BalloonText">
    <w:name w:val="Balloon Text"/>
    <w:basedOn w:val="Normal"/>
    <w:link w:val="BalloonTextChar"/>
    <w:uiPriority w:val="99"/>
    <w:semiHidden/>
    <w:unhideWhenUsed/>
    <w:rsid w:val="000F4F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FA5"/>
    <w:rPr>
      <w:rFonts w:ascii="Segoe UI" w:hAnsi="Segoe UI" w:cs="Segoe UI"/>
      <w:sz w:val="18"/>
      <w:szCs w:val="18"/>
      <w:lang w:val="uk-UA" w:eastAsia="en-US"/>
    </w:rPr>
  </w:style>
  <w:style w:type="character" w:customStyle="1" w:styleId="opdict3font241">
    <w:name w:val="op_dict3_font241"/>
    <w:basedOn w:val="DefaultParagraphFont"/>
    <w:rsid w:val="00927EFC"/>
    <w:rPr>
      <w:rFonts w:ascii="Arial" w:hAnsi="Arial" w:cs="Arial" w:hint="default"/>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783CD-0536-4A0B-BA18-AEC749D08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5</Pages>
  <Words>822</Words>
  <Characters>4686</Characters>
  <Application>Microsoft Office Word</Application>
  <DocSecurity>0</DocSecurity>
  <Lines>39</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 Template</vt: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www.casual.pm</dc:creator>
  <cp:keywords>Project Proposal Template</cp:keywords>
  <cp:lastModifiedBy>Liang Zhao</cp:lastModifiedBy>
  <cp:revision>14</cp:revision>
  <dcterms:created xsi:type="dcterms:W3CDTF">2016-01-18T01:56:00Z</dcterms:created>
  <dcterms:modified xsi:type="dcterms:W3CDTF">2016-02-01T16:19:00Z</dcterms:modified>
</cp:coreProperties>
</file>